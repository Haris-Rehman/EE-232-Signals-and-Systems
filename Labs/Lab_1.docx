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F3" w:rsidRPr="00AE1259" w:rsidRDefault="00BD59F3" w:rsidP="00103C69">
      <w:pPr>
        <w:spacing w:after="0" w:line="240" w:lineRule="auto"/>
        <w:jc w:val="center"/>
        <w:rPr>
          <w:rFonts w:ascii="Arial" w:hAnsi="Arial" w:cs="Arial"/>
          <w:b/>
          <w:u w:val="single"/>
        </w:rPr>
      </w:pPr>
      <w:r w:rsidRPr="00AE1259">
        <w:rPr>
          <w:rFonts w:ascii="Arial" w:hAnsi="Arial" w:cs="Arial"/>
          <w:b/>
          <w:u w:val="single"/>
        </w:rPr>
        <w:t>Department of Electrical Engineering</w:t>
      </w:r>
    </w:p>
    <w:p w:rsidR="00BD59F3" w:rsidRPr="00AE1259" w:rsidRDefault="00BD59F3" w:rsidP="00103C69">
      <w:pPr>
        <w:spacing w:after="0" w:line="240" w:lineRule="auto"/>
        <w:jc w:val="both"/>
        <w:rPr>
          <w:rFonts w:ascii="Arial" w:hAnsi="Arial" w:cs="Arial"/>
          <w:b/>
          <w:u w:val="single"/>
        </w:rPr>
      </w:pPr>
    </w:p>
    <w:p w:rsidR="00BD59F3" w:rsidRPr="00AE1259" w:rsidRDefault="00BD59F3" w:rsidP="00103C69">
      <w:pPr>
        <w:spacing w:after="0" w:line="240" w:lineRule="auto"/>
        <w:jc w:val="both"/>
        <w:rPr>
          <w:rFonts w:ascii="Arial" w:hAnsi="Arial" w:cs="Arial"/>
          <w:b/>
        </w:rPr>
      </w:pPr>
    </w:p>
    <w:tbl>
      <w:tblPr>
        <w:tblW w:w="0" w:type="auto"/>
        <w:tblInd w:w="-90" w:type="dxa"/>
        <w:tblLook w:val="00A0" w:firstRow="1" w:lastRow="0" w:firstColumn="1" w:lastColumn="0" w:noHBand="0" w:noVBand="0"/>
      </w:tblPr>
      <w:tblGrid>
        <w:gridCol w:w="5238"/>
        <w:gridCol w:w="4338"/>
      </w:tblGrid>
      <w:tr w:rsidR="00BD59F3" w:rsidRPr="00AE1259" w:rsidTr="00E06F65">
        <w:tc>
          <w:tcPr>
            <w:tcW w:w="5238" w:type="dxa"/>
          </w:tcPr>
          <w:p w:rsidR="00BD59F3" w:rsidRPr="00AE1259" w:rsidRDefault="00BD59F3" w:rsidP="00103C69">
            <w:pPr>
              <w:spacing w:after="0" w:line="240" w:lineRule="auto"/>
              <w:jc w:val="both"/>
              <w:rPr>
                <w:rFonts w:ascii="Arial" w:hAnsi="Arial" w:cs="Arial"/>
                <w:b/>
              </w:rPr>
            </w:pPr>
          </w:p>
          <w:p w:rsidR="00BD59F3" w:rsidRPr="00AE1259" w:rsidRDefault="00BD59F3" w:rsidP="00103C69">
            <w:pPr>
              <w:spacing w:after="0" w:line="240" w:lineRule="auto"/>
              <w:jc w:val="both"/>
              <w:rPr>
                <w:rFonts w:ascii="Arial" w:hAnsi="Arial" w:cs="Arial"/>
                <w:b/>
              </w:rPr>
            </w:pPr>
          </w:p>
        </w:tc>
        <w:tc>
          <w:tcPr>
            <w:tcW w:w="4338" w:type="dxa"/>
          </w:tcPr>
          <w:p w:rsidR="00BD59F3" w:rsidRPr="00AE1259" w:rsidRDefault="00BD59F3" w:rsidP="00103C69">
            <w:pPr>
              <w:tabs>
                <w:tab w:val="left" w:pos="301"/>
                <w:tab w:val="right" w:pos="4122"/>
              </w:tabs>
              <w:spacing w:after="0" w:line="240" w:lineRule="auto"/>
              <w:jc w:val="both"/>
              <w:rPr>
                <w:rFonts w:ascii="Arial" w:hAnsi="Arial" w:cs="Arial"/>
                <w:b/>
              </w:rPr>
            </w:pPr>
          </w:p>
        </w:tc>
      </w:tr>
      <w:tr w:rsidR="00BD59F3" w:rsidRPr="00AE1259" w:rsidTr="00E06F65">
        <w:tc>
          <w:tcPr>
            <w:tcW w:w="5238" w:type="dxa"/>
          </w:tcPr>
          <w:p w:rsidR="00BD59F3" w:rsidRPr="00AE1259" w:rsidRDefault="00BD59F3" w:rsidP="00934219">
            <w:pPr>
              <w:spacing w:after="0" w:line="240" w:lineRule="auto"/>
              <w:jc w:val="both"/>
              <w:rPr>
                <w:rFonts w:ascii="Arial" w:hAnsi="Arial" w:cs="Arial"/>
                <w:b/>
              </w:rPr>
            </w:pPr>
            <w:r w:rsidRPr="00AE1259">
              <w:rPr>
                <w:rFonts w:ascii="Arial" w:hAnsi="Arial" w:cs="Arial"/>
                <w:b/>
              </w:rPr>
              <w:t xml:space="preserve">Course/Section:  </w:t>
            </w:r>
            <w:r w:rsidR="00934219">
              <w:rPr>
                <w:rFonts w:ascii="Arial" w:hAnsi="Arial" w:cs="Arial"/>
                <w:b/>
              </w:rPr>
              <w:t xml:space="preserve">     BEE-8D</w:t>
            </w:r>
          </w:p>
        </w:tc>
        <w:tc>
          <w:tcPr>
            <w:tcW w:w="4338" w:type="dxa"/>
          </w:tcPr>
          <w:p w:rsidR="00BD59F3" w:rsidRPr="00AE1259" w:rsidRDefault="00BD59F3" w:rsidP="00103C69">
            <w:pPr>
              <w:tabs>
                <w:tab w:val="left" w:pos="376"/>
                <w:tab w:val="right" w:pos="4122"/>
              </w:tabs>
              <w:spacing w:after="0" w:line="240" w:lineRule="auto"/>
              <w:ind w:left="-90"/>
              <w:jc w:val="both"/>
              <w:rPr>
                <w:rFonts w:ascii="Arial" w:hAnsi="Arial" w:cs="Arial"/>
                <w:b/>
              </w:rPr>
            </w:pPr>
            <w:r w:rsidRPr="00AE1259">
              <w:rPr>
                <w:rFonts w:ascii="Arial" w:hAnsi="Arial" w:cs="Arial"/>
                <w:b/>
              </w:rPr>
              <w:t xml:space="preserve">      Semester: </w:t>
            </w:r>
            <w:r w:rsidR="00934219">
              <w:rPr>
                <w:rFonts w:ascii="Arial" w:hAnsi="Arial" w:cs="Arial"/>
                <w:b/>
              </w:rPr>
              <w:t xml:space="preserve">       4</w:t>
            </w:r>
            <w:r w:rsidR="00934219" w:rsidRPr="00934219">
              <w:rPr>
                <w:rFonts w:ascii="Arial" w:hAnsi="Arial" w:cs="Arial"/>
                <w:b/>
                <w:vertAlign w:val="superscript"/>
              </w:rPr>
              <w:t>th</w:t>
            </w:r>
            <w:r w:rsidR="00934219">
              <w:rPr>
                <w:rFonts w:ascii="Arial" w:hAnsi="Arial" w:cs="Arial"/>
                <w:b/>
              </w:rPr>
              <w:t xml:space="preserve"> </w:t>
            </w:r>
          </w:p>
          <w:p w:rsidR="00BD59F3" w:rsidRPr="00AE1259" w:rsidRDefault="00BD59F3" w:rsidP="00103C69">
            <w:pPr>
              <w:tabs>
                <w:tab w:val="left" w:pos="376"/>
                <w:tab w:val="right" w:pos="4122"/>
              </w:tabs>
              <w:spacing w:after="0" w:line="240" w:lineRule="auto"/>
              <w:ind w:left="-90"/>
              <w:jc w:val="both"/>
              <w:rPr>
                <w:rFonts w:ascii="Arial" w:hAnsi="Arial" w:cs="Arial"/>
                <w:b/>
              </w:rPr>
            </w:pPr>
          </w:p>
          <w:p w:rsidR="00BD59F3" w:rsidRPr="00AE1259" w:rsidRDefault="00BD59F3" w:rsidP="00103C69">
            <w:pPr>
              <w:tabs>
                <w:tab w:val="left" w:pos="376"/>
                <w:tab w:val="right" w:pos="4122"/>
              </w:tabs>
              <w:spacing w:after="0" w:line="240" w:lineRule="auto"/>
              <w:ind w:left="-90"/>
              <w:jc w:val="both"/>
              <w:rPr>
                <w:rFonts w:ascii="Arial" w:hAnsi="Arial" w:cs="Arial"/>
                <w:b/>
              </w:rPr>
            </w:pPr>
          </w:p>
        </w:tc>
      </w:tr>
      <w:tr w:rsidR="00BD59F3" w:rsidRPr="00AE1259" w:rsidTr="00E06F65">
        <w:tc>
          <w:tcPr>
            <w:tcW w:w="5238" w:type="dxa"/>
          </w:tcPr>
          <w:p w:rsidR="00BD59F3" w:rsidRPr="00AE1259" w:rsidRDefault="00BD59F3" w:rsidP="00103C69">
            <w:pPr>
              <w:spacing w:after="0" w:line="240" w:lineRule="auto"/>
              <w:jc w:val="both"/>
              <w:rPr>
                <w:rFonts w:ascii="Arial" w:hAnsi="Arial" w:cs="Arial"/>
                <w:b/>
              </w:rPr>
            </w:pPr>
          </w:p>
        </w:tc>
        <w:tc>
          <w:tcPr>
            <w:tcW w:w="4338" w:type="dxa"/>
          </w:tcPr>
          <w:p w:rsidR="00BD59F3" w:rsidRPr="00AE1259" w:rsidRDefault="00BD59F3" w:rsidP="00103C69">
            <w:pPr>
              <w:tabs>
                <w:tab w:val="left" w:pos="376"/>
                <w:tab w:val="right" w:pos="4122"/>
              </w:tabs>
              <w:spacing w:after="0" w:line="240" w:lineRule="auto"/>
              <w:ind w:left="-90"/>
              <w:jc w:val="both"/>
              <w:rPr>
                <w:rFonts w:ascii="Arial" w:hAnsi="Arial" w:cs="Arial"/>
                <w:b/>
              </w:rPr>
            </w:pPr>
          </w:p>
        </w:tc>
      </w:tr>
    </w:tbl>
    <w:p w:rsidR="00BD59F3" w:rsidRPr="00934219" w:rsidRDefault="00BD59F3" w:rsidP="00103C69">
      <w:pPr>
        <w:spacing w:after="0" w:line="240" w:lineRule="auto"/>
        <w:jc w:val="center"/>
        <w:rPr>
          <w:rFonts w:ascii="Arial" w:hAnsi="Arial" w:cs="Arial"/>
          <w:b/>
          <w:noProof/>
          <w:sz w:val="26"/>
        </w:rPr>
      </w:pPr>
      <w:bookmarkStart w:id="0" w:name="_GoBack"/>
      <w:r w:rsidRPr="00934219">
        <w:rPr>
          <w:rFonts w:ascii="Arial" w:hAnsi="Arial" w:cs="Arial"/>
          <w:b/>
          <w:noProof/>
          <w:sz w:val="26"/>
        </w:rPr>
        <w:t>EE-232 Signals and Systems</w:t>
      </w:r>
    </w:p>
    <w:bookmarkEnd w:id="0"/>
    <w:p w:rsidR="00442737" w:rsidRDefault="00442737" w:rsidP="00103C69">
      <w:pPr>
        <w:spacing w:after="0" w:line="240" w:lineRule="auto"/>
        <w:jc w:val="center"/>
        <w:rPr>
          <w:rFonts w:ascii="Arial" w:hAnsi="Arial" w:cs="Arial"/>
          <w:b/>
          <w:noProof/>
        </w:rPr>
      </w:pPr>
    </w:p>
    <w:p w:rsidR="00442737" w:rsidRPr="00AE1259" w:rsidRDefault="00442737" w:rsidP="00103C69">
      <w:pPr>
        <w:spacing w:after="0" w:line="240" w:lineRule="auto"/>
        <w:jc w:val="center"/>
        <w:rPr>
          <w:rFonts w:ascii="Arial" w:hAnsi="Arial" w:cs="Arial"/>
          <w:b/>
          <w:noProof/>
        </w:rPr>
      </w:pPr>
    </w:p>
    <w:p w:rsidR="00BD59F3" w:rsidRPr="00AE1259" w:rsidRDefault="00BD59F3" w:rsidP="00103C69">
      <w:pPr>
        <w:spacing w:after="0" w:line="240" w:lineRule="auto"/>
        <w:jc w:val="center"/>
        <w:rPr>
          <w:rFonts w:ascii="Arial" w:hAnsi="Arial" w:cs="Arial"/>
          <w:b/>
          <w:noProof/>
          <w:sz w:val="32"/>
          <w:u w:val="single"/>
        </w:rPr>
      </w:pPr>
      <w:r w:rsidRPr="00AE1259">
        <w:rPr>
          <w:rFonts w:ascii="Arial" w:hAnsi="Arial" w:cs="Arial"/>
          <w:b/>
          <w:noProof/>
          <w:sz w:val="32"/>
          <w:u w:val="single"/>
        </w:rPr>
        <w:t>Lab #1 Introduction to Matlab</w:t>
      </w:r>
    </w:p>
    <w:p w:rsidR="00BD59F3" w:rsidRDefault="00BD59F3" w:rsidP="00103C69">
      <w:pPr>
        <w:spacing w:after="0" w:line="240" w:lineRule="auto"/>
        <w:jc w:val="both"/>
        <w:rPr>
          <w:rFonts w:ascii="Arial" w:hAnsi="Arial" w:cs="Arial"/>
        </w:rPr>
      </w:pPr>
    </w:p>
    <w:p w:rsidR="00442737" w:rsidRDefault="00442737" w:rsidP="00103C69">
      <w:pPr>
        <w:spacing w:after="0" w:line="240" w:lineRule="auto"/>
        <w:jc w:val="both"/>
        <w:rPr>
          <w:rFonts w:ascii="Arial" w:hAnsi="Arial" w:cs="Arial"/>
        </w:rPr>
      </w:pPr>
    </w:p>
    <w:p w:rsidR="00442737" w:rsidRPr="00AE1259" w:rsidRDefault="00442737" w:rsidP="00103C69">
      <w:pPr>
        <w:spacing w:after="0" w:line="240" w:lineRule="auto"/>
        <w:jc w:val="both"/>
        <w:rPr>
          <w:rFonts w:ascii="Arial" w:hAnsi="Arial" w:cs="Arial"/>
        </w:rPr>
      </w:pPr>
    </w:p>
    <w:p w:rsidR="00BD59F3" w:rsidRPr="00AE1259" w:rsidRDefault="00BD59F3" w:rsidP="00103C69">
      <w:pPr>
        <w:tabs>
          <w:tab w:val="left" w:pos="-450"/>
        </w:tabs>
        <w:spacing w:after="0" w:line="240" w:lineRule="auto"/>
        <w:jc w:val="both"/>
        <w:rPr>
          <w:rFonts w:ascii="Arial" w:hAnsi="Arial" w:cs="Arial"/>
          <w:b/>
          <w:u w:val="single"/>
        </w:rPr>
      </w:pPr>
    </w:p>
    <w:p w:rsidR="00BD59F3" w:rsidRPr="00AE1259" w:rsidRDefault="00BD59F3" w:rsidP="00103C69">
      <w:pPr>
        <w:tabs>
          <w:tab w:val="left" w:pos="-450"/>
        </w:tabs>
        <w:spacing w:after="0" w:line="240" w:lineRule="auto"/>
        <w:jc w:val="both"/>
        <w:rPr>
          <w:rFonts w:ascii="Arial" w:hAnsi="Arial" w:cs="Arial"/>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86"/>
        <w:gridCol w:w="1659"/>
        <w:gridCol w:w="1842"/>
        <w:gridCol w:w="1418"/>
        <w:gridCol w:w="1134"/>
      </w:tblGrid>
      <w:tr w:rsidR="00BD59F3" w:rsidRPr="00AE1259" w:rsidTr="00177D23">
        <w:trPr>
          <w:trHeight w:val="288"/>
        </w:trPr>
        <w:tc>
          <w:tcPr>
            <w:tcW w:w="3586" w:type="dxa"/>
          </w:tcPr>
          <w:p w:rsidR="00BD59F3" w:rsidRPr="00AE1259" w:rsidRDefault="00BD59F3" w:rsidP="00103C69">
            <w:pPr>
              <w:spacing w:after="0" w:line="240" w:lineRule="auto"/>
              <w:ind w:left="-90"/>
              <w:jc w:val="both"/>
              <w:rPr>
                <w:rFonts w:ascii="Arial" w:hAnsi="Arial" w:cs="Arial"/>
                <w:b/>
              </w:rPr>
            </w:pPr>
            <w:r w:rsidRPr="00AE1259">
              <w:rPr>
                <w:rFonts w:ascii="Arial" w:hAnsi="Arial" w:cs="Arial"/>
                <w:b/>
              </w:rPr>
              <w:t>Name</w:t>
            </w:r>
          </w:p>
          <w:p w:rsidR="00BD59F3" w:rsidRPr="00AE1259" w:rsidRDefault="00BD59F3" w:rsidP="00103C69">
            <w:pPr>
              <w:spacing w:after="0" w:line="240" w:lineRule="auto"/>
              <w:ind w:left="-90"/>
              <w:jc w:val="both"/>
              <w:rPr>
                <w:rFonts w:ascii="Arial" w:hAnsi="Arial" w:cs="Arial"/>
                <w:b/>
              </w:rPr>
            </w:pPr>
          </w:p>
        </w:tc>
        <w:tc>
          <w:tcPr>
            <w:tcW w:w="1659" w:type="dxa"/>
          </w:tcPr>
          <w:p w:rsidR="00BD59F3" w:rsidRPr="00AE1259" w:rsidRDefault="00BD59F3" w:rsidP="00103C69">
            <w:pPr>
              <w:spacing w:after="0" w:line="240" w:lineRule="auto"/>
              <w:ind w:left="-90"/>
              <w:jc w:val="both"/>
              <w:rPr>
                <w:rFonts w:ascii="Arial" w:hAnsi="Arial" w:cs="Arial"/>
                <w:b/>
              </w:rPr>
            </w:pPr>
            <w:r w:rsidRPr="00AE1259">
              <w:rPr>
                <w:rFonts w:ascii="Arial" w:hAnsi="Arial" w:cs="Arial"/>
                <w:b/>
              </w:rPr>
              <w:t>Reg. no.</w:t>
            </w:r>
          </w:p>
        </w:tc>
        <w:tc>
          <w:tcPr>
            <w:tcW w:w="1842" w:type="dxa"/>
          </w:tcPr>
          <w:p w:rsidR="00BD59F3" w:rsidRPr="00AE1259" w:rsidRDefault="00BD59F3" w:rsidP="00103C69">
            <w:pPr>
              <w:spacing w:after="0" w:line="240" w:lineRule="auto"/>
              <w:ind w:left="-90"/>
              <w:jc w:val="both"/>
              <w:rPr>
                <w:rFonts w:ascii="Arial" w:hAnsi="Arial" w:cs="Arial"/>
                <w:b/>
              </w:rPr>
            </w:pPr>
            <w:r w:rsidRPr="00AE1259">
              <w:rPr>
                <w:rFonts w:ascii="Arial" w:hAnsi="Arial" w:cs="Arial"/>
                <w:b/>
              </w:rPr>
              <w:t>Report Marks / 10</w:t>
            </w:r>
          </w:p>
        </w:tc>
        <w:tc>
          <w:tcPr>
            <w:tcW w:w="1418" w:type="dxa"/>
          </w:tcPr>
          <w:p w:rsidR="00BD59F3" w:rsidRPr="00AE1259" w:rsidRDefault="00BD59F3" w:rsidP="00103C69">
            <w:pPr>
              <w:spacing w:after="0" w:line="240" w:lineRule="auto"/>
              <w:ind w:left="-90"/>
              <w:jc w:val="both"/>
              <w:rPr>
                <w:rFonts w:ascii="Arial" w:hAnsi="Arial" w:cs="Arial"/>
                <w:b/>
              </w:rPr>
            </w:pPr>
            <w:r w:rsidRPr="00AE1259">
              <w:rPr>
                <w:rFonts w:ascii="Arial" w:hAnsi="Arial" w:cs="Arial"/>
                <w:b/>
              </w:rPr>
              <w:t>Viva Marks / 5</w:t>
            </w:r>
          </w:p>
        </w:tc>
        <w:tc>
          <w:tcPr>
            <w:tcW w:w="1134" w:type="dxa"/>
          </w:tcPr>
          <w:p w:rsidR="00BD59F3" w:rsidRPr="00AE1259" w:rsidRDefault="00BD59F3" w:rsidP="00103C69">
            <w:pPr>
              <w:spacing w:after="0" w:line="240" w:lineRule="auto"/>
              <w:ind w:left="-90"/>
              <w:jc w:val="both"/>
              <w:rPr>
                <w:rFonts w:ascii="Arial" w:hAnsi="Arial" w:cs="Arial"/>
                <w:b/>
              </w:rPr>
            </w:pPr>
            <w:r w:rsidRPr="00AE1259">
              <w:rPr>
                <w:rFonts w:ascii="Arial" w:hAnsi="Arial" w:cs="Arial"/>
                <w:b/>
              </w:rPr>
              <w:t>Total/15</w:t>
            </w:r>
          </w:p>
        </w:tc>
      </w:tr>
      <w:tr w:rsidR="00BD59F3" w:rsidRPr="00AE1259" w:rsidTr="00177D23">
        <w:trPr>
          <w:trHeight w:val="288"/>
        </w:trPr>
        <w:tc>
          <w:tcPr>
            <w:tcW w:w="3586" w:type="dxa"/>
          </w:tcPr>
          <w:p w:rsidR="00BD59F3" w:rsidRPr="00AE1259" w:rsidRDefault="00BD59F3" w:rsidP="00103C69">
            <w:pPr>
              <w:spacing w:after="0" w:line="240" w:lineRule="auto"/>
              <w:ind w:left="-90"/>
              <w:jc w:val="both"/>
              <w:rPr>
                <w:rFonts w:ascii="Arial" w:hAnsi="Arial" w:cs="Arial"/>
                <w:b/>
              </w:rPr>
            </w:pPr>
          </w:p>
          <w:p w:rsidR="00BD59F3" w:rsidRPr="00AE1259" w:rsidRDefault="00177D23" w:rsidP="00177D23">
            <w:pPr>
              <w:spacing w:after="0" w:line="240" w:lineRule="auto"/>
              <w:ind w:left="-90"/>
              <w:jc w:val="center"/>
              <w:rPr>
                <w:rFonts w:ascii="Arial" w:hAnsi="Arial" w:cs="Arial"/>
                <w:b/>
              </w:rPr>
            </w:pPr>
            <w:r>
              <w:rPr>
                <w:rFonts w:ascii="Arial" w:hAnsi="Arial" w:cs="Arial"/>
                <w:b/>
              </w:rPr>
              <w:t>Muhammad Haris Rehman</w:t>
            </w:r>
          </w:p>
        </w:tc>
        <w:tc>
          <w:tcPr>
            <w:tcW w:w="1659" w:type="dxa"/>
          </w:tcPr>
          <w:p w:rsidR="00177D23" w:rsidRDefault="00177D23" w:rsidP="00177D23">
            <w:pPr>
              <w:spacing w:after="0" w:line="240" w:lineRule="auto"/>
              <w:ind w:left="-90"/>
              <w:jc w:val="center"/>
              <w:rPr>
                <w:rFonts w:ascii="Arial" w:hAnsi="Arial" w:cs="Arial"/>
                <w:b/>
              </w:rPr>
            </w:pPr>
          </w:p>
          <w:p w:rsidR="00BD59F3" w:rsidRDefault="00177D23" w:rsidP="00177D23">
            <w:pPr>
              <w:spacing w:after="0" w:line="240" w:lineRule="auto"/>
              <w:ind w:left="-90"/>
              <w:jc w:val="center"/>
              <w:rPr>
                <w:rFonts w:ascii="Arial" w:hAnsi="Arial" w:cs="Arial"/>
                <w:b/>
              </w:rPr>
            </w:pPr>
            <w:r>
              <w:rPr>
                <w:rFonts w:ascii="Arial" w:hAnsi="Arial" w:cs="Arial"/>
                <w:b/>
              </w:rPr>
              <w:t>182797</w:t>
            </w:r>
          </w:p>
          <w:p w:rsidR="00177D23" w:rsidRPr="00AE1259" w:rsidRDefault="00177D23" w:rsidP="00177D23">
            <w:pPr>
              <w:spacing w:after="0" w:line="240" w:lineRule="auto"/>
              <w:ind w:left="-90"/>
              <w:jc w:val="center"/>
              <w:rPr>
                <w:rFonts w:ascii="Arial" w:hAnsi="Arial" w:cs="Arial"/>
                <w:b/>
              </w:rPr>
            </w:pPr>
          </w:p>
        </w:tc>
        <w:tc>
          <w:tcPr>
            <w:tcW w:w="1842" w:type="dxa"/>
          </w:tcPr>
          <w:p w:rsidR="00BD59F3" w:rsidRPr="00AE1259" w:rsidRDefault="00BD59F3" w:rsidP="00103C69">
            <w:pPr>
              <w:spacing w:after="0" w:line="240" w:lineRule="auto"/>
              <w:ind w:left="-90"/>
              <w:jc w:val="both"/>
              <w:rPr>
                <w:rFonts w:ascii="Arial" w:hAnsi="Arial" w:cs="Arial"/>
                <w:b/>
              </w:rPr>
            </w:pPr>
          </w:p>
        </w:tc>
        <w:tc>
          <w:tcPr>
            <w:tcW w:w="1418" w:type="dxa"/>
          </w:tcPr>
          <w:p w:rsidR="00BD59F3" w:rsidRPr="00AE1259" w:rsidRDefault="00BD59F3" w:rsidP="00103C69">
            <w:pPr>
              <w:spacing w:after="0" w:line="240" w:lineRule="auto"/>
              <w:ind w:left="-90"/>
              <w:jc w:val="both"/>
              <w:rPr>
                <w:rFonts w:ascii="Arial" w:hAnsi="Arial" w:cs="Arial"/>
                <w:b/>
              </w:rPr>
            </w:pPr>
          </w:p>
        </w:tc>
        <w:tc>
          <w:tcPr>
            <w:tcW w:w="1134" w:type="dxa"/>
          </w:tcPr>
          <w:p w:rsidR="00BD59F3" w:rsidRPr="00AE1259" w:rsidRDefault="00BD59F3" w:rsidP="00103C69">
            <w:pPr>
              <w:spacing w:after="0" w:line="240" w:lineRule="auto"/>
              <w:ind w:left="-90"/>
              <w:jc w:val="both"/>
              <w:rPr>
                <w:rFonts w:ascii="Arial" w:hAnsi="Arial" w:cs="Arial"/>
                <w:b/>
              </w:rPr>
            </w:pPr>
          </w:p>
        </w:tc>
      </w:tr>
    </w:tbl>
    <w:p w:rsidR="00BD59F3" w:rsidRPr="00AE1259" w:rsidRDefault="00BD59F3" w:rsidP="00103C69">
      <w:pPr>
        <w:spacing w:after="0" w:line="240" w:lineRule="auto"/>
        <w:jc w:val="both"/>
        <w:rPr>
          <w:rFonts w:ascii="Arial" w:hAnsi="Arial" w:cs="Arial"/>
          <w:b/>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Pr="00AE1259" w:rsidRDefault="00BD59F3" w:rsidP="00103C69">
      <w:pPr>
        <w:spacing w:after="0" w:line="240" w:lineRule="auto"/>
        <w:jc w:val="both"/>
        <w:rPr>
          <w:rFonts w:ascii="Arial" w:hAnsi="Arial" w:cs="Arial"/>
        </w:rPr>
      </w:pPr>
    </w:p>
    <w:p w:rsidR="00BD59F3" w:rsidRDefault="00BD59F3" w:rsidP="00103C69">
      <w:pPr>
        <w:spacing w:after="0" w:line="240" w:lineRule="auto"/>
        <w:jc w:val="both"/>
        <w:rPr>
          <w:rFonts w:ascii="Arial" w:hAnsi="Arial" w:cs="Arial"/>
        </w:rPr>
      </w:pPr>
    </w:p>
    <w:p w:rsidR="00DB5A64" w:rsidRDefault="00DB5A64" w:rsidP="00103C69">
      <w:pPr>
        <w:spacing w:after="0" w:line="240" w:lineRule="auto"/>
        <w:jc w:val="both"/>
        <w:rPr>
          <w:rFonts w:ascii="Arial" w:hAnsi="Arial" w:cs="Arial"/>
        </w:rPr>
      </w:pPr>
    </w:p>
    <w:p w:rsidR="00BD59F3" w:rsidRPr="00177D23" w:rsidRDefault="00BD59F3" w:rsidP="00177D23">
      <w:pPr>
        <w:rPr>
          <w:rFonts w:ascii="Arial" w:hAnsi="Arial" w:cs="Arial"/>
        </w:rPr>
      </w:pPr>
      <w:r w:rsidRPr="00442737">
        <w:rPr>
          <w:rFonts w:ascii="Arial" w:hAnsi="Arial" w:cs="Arial"/>
          <w:color w:val="FFFFFF" w:themeColor="background1"/>
        </w:rPr>
        <w:t xml:space="preserve">before coming to the lab and </w:t>
      </w:r>
      <w:r w:rsidR="00961AC9" w:rsidRPr="00442737">
        <w:rPr>
          <w:rFonts w:ascii="Arial" w:hAnsi="Arial" w:cs="Arial"/>
          <w:color w:val="FFFFFF" w:themeColor="background1"/>
        </w:rPr>
        <w:t>soft</w:t>
      </w:r>
      <w:ins w:id="1" w:author="Muhammad Khan" w:date="2014-02-04T22:54:00Z">
        <w:r w:rsidR="00E06F65" w:rsidRPr="00442737">
          <w:rPr>
            <w:rFonts w:ascii="Arial" w:hAnsi="Arial" w:cs="Arial"/>
            <w:color w:val="FFFFFF" w:themeColor="background1"/>
          </w:rPr>
          <w:t xml:space="preserve"> </w:t>
        </w:r>
      </w:ins>
      <w:r w:rsidRPr="00442737">
        <w:rPr>
          <w:rFonts w:ascii="Arial" w:hAnsi="Arial" w:cs="Arial"/>
          <w:color w:val="FFFFFF" w:themeColor="background1"/>
        </w:rPr>
        <w:t xml:space="preserve">copy of Pre-lab session should be deposited </w:t>
      </w:r>
      <w:r w:rsidR="00961AC9" w:rsidRPr="00442737">
        <w:rPr>
          <w:rFonts w:ascii="Arial" w:hAnsi="Arial" w:cs="Arial"/>
          <w:color w:val="FFFFFF" w:themeColor="background1"/>
        </w:rPr>
        <w:t>on LMS prior to</w:t>
      </w:r>
      <w:r w:rsidRPr="00442737">
        <w:rPr>
          <w:rFonts w:ascii="Arial" w:hAnsi="Arial" w:cs="Arial"/>
          <w:color w:val="FFFFFF" w:themeColor="background1"/>
        </w:rPr>
        <w:t xml:space="preserve"> start of the lab for necessary evaluation. </w:t>
      </w:r>
      <w:r w:rsidR="006F1761" w:rsidRPr="00442737">
        <w:rPr>
          <w:rFonts w:ascii="Arial" w:hAnsi="Arial" w:cs="Arial"/>
          <w:color w:val="FFFFFF" w:themeColor="background1"/>
        </w:rPr>
        <w:t>T</w:t>
      </w:r>
      <w:r w:rsidRPr="00442737">
        <w:rPr>
          <w:rFonts w:ascii="Arial" w:hAnsi="Arial" w:cs="Arial"/>
          <w:color w:val="FFFFFF" w:themeColor="background1"/>
        </w:rPr>
        <w:t xml:space="preserve">he </w:t>
      </w:r>
      <w:r w:rsidR="006F1761" w:rsidRPr="00442737">
        <w:rPr>
          <w:rFonts w:ascii="Arial" w:hAnsi="Arial" w:cs="Arial"/>
          <w:color w:val="FFFFFF" w:themeColor="background1"/>
        </w:rPr>
        <w:t xml:space="preserve">lab </w:t>
      </w:r>
      <w:r w:rsidRPr="00442737">
        <w:rPr>
          <w:rFonts w:ascii="Arial" w:hAnsi="Arial" w:cs="Arial"/>
          <w:color w:val="FFFFFF" w:themeColor="background1"/>
        </w:rPr>
        <w:t>report</w:t>
      </w:r>
      <w:r w:rsidR="006F1761" w:rsidRPr="00442737">
        <w:rPr>
          <w:rFonts w:ascii="Arial" w:hAnsi="Arial" w:cs="Arial"/>
          <w:color w:val="FFFFFF" w:themeColor="background1"/>
        </w:rPr>
        <w:t xml:space="preserve"> should </w:t>
      </w:r>
      <w:r w:rsidRPr="00442737">
        <w:rPr>
          <w:rFonts w:ascii="Arial" w:hAnsi="Arial" w:cs="Arial"/>
          <w:color w:val="FFFFFF" w:themeColor="background1"/>
        </w:rPr>
        <w:t>be submitted on LMS</w:t>
      </w:r>
      <w:ins w:id="2" w:author="Muhammad Khan" w:date="2014-02-04T22:55:00Z">
        <w:r w:rsidR="00E06F65" w:rsidRPr="00442737">
          <w:rPr>
            <w:rFonts w:ascii="Arial" w:hAnsi="Arial" w:cs="Arial"/>
            <w:color w:val="FFFFFF" w:themeColor="background1"/>
          </w:rPr>
          <w:t xml:space="preserve"> </w:t>
        </w:r>
      </w:ins>
      <w:r w:rsidR="00177D23">
        <w:rPr>
          <w:rFonts w:ascii="Arial" w:hAnsi="Arial" w:cs="Arial"/>
          <w:color w:val="FFFFFF" w:themeColor="background1"/>
        </w:rPr>
        <w:t>separate</w:t>
      </w:r>
    </w:p>
    <w:p w:rsidR="00BD59F3" w:rsidRPr="00AE1259" w:rsidRDefault="00BD59F3" w:rsidP="00103C69">
      <w:pPr>
        <w:pStyle w:val="Heading1"/>
        <w:jc w:val="both"/>
        <w:rPr>
          <w:rFonts w:ascii="Arial" w:hAnsi="Arial" w:cs="Arial"/>
        </w:rPr>
      </w:pPr>
      <w:r w:rsidRPr="00AE1259">
        <w:rPr>
          <w:rFonts w:ascii="Arial" w:hAnsi="Arial" w:cs="Arial"/>
        </w:rPr>
        <w:lastRenderedPageBreak/>
        <w:t>Familiarize yourself with MATLAB</w:t>
      </w:r>
    </w:p>
    <w:p w:rsidR="00FE62AF" w:rsidRPr="00AE1259" w:rsidRDefault="00FE62AF" w:rsidP="00103C69">
      <w:pPr>
        <w:jc w:val="both"/>
        <w:rPr>
          <w:rFonts w:ascii="Arial" w:hAnsi="Arial" w:cs="Arial"/>
        </w:rPr>
      </w:pPr>
      <w:r w:rsidRPr="00AE1259">
        <w:rPr>
          <w:rFonts w:ascii="Arial" w:hAnsi="Arial" w:cs="Arial"/>
        </w:rPr>
        <w:t xml:space="preserve">Let us introduce MATLAB in windows environment. Front-end (Graphical user interface) of MATLAB is very easy to use and is user friendly. Further it is compatible with standard windows applications and supports </w:t>
      </w:r>
    </w:p>
    <w:p w:rsidR="00FE62AF" w:rsidRPr="00AE1259" w:rsidRDefault="00FE62AF" w:rsidP="00103C69">
      <w:pPr>
        <w:pStyle w:val="ListParagraph"/>
        <w:numPr>
          <w:ilvl w:val="0"/>
          <w:numId w:val="8"/>
        </w:numPr>
        <w:spacing w:after="0" w:line="240" w:lineRule="auto"/>
        <w:jc w:val="both"/>
        <w:rPr>
          <w:rFonts w:ascii="Arial" w:hAnsi="Arial" w:cs="Arial"/>
        </w:rPr>
      </w:pPr>
      <w:r w:rsidRPr="00AE1259">
        <w:rPr>
          <w:rFonts w:ascii="Arial" w:hAnsi="Arial" w:cs="Arial"/>
        </w:rPr>
        <w:t>File operations</w:t>
      </w:r>
    </w:p>
    <w:p w:rsidR="00FE62AF" w:rsidRPr="00AE1259" w:rsidRDefault="00FE62AF" w:rsidP="00103C69">
      <w:pPr>
        <w:pStyle w:val="ListParagraph"/>
        <w:numPr>
          <w:ilvl w:val="0"/>
          <w:numId w:val="8"/>
        </w:numPr>
        <w:spacing w:after="0" w:line="240" w:lineRule="auto"/>
        <w:jc w:val="both"/>
        <w:rPr>
          <w:rFonts w:ascii="Arial" w:hAnsi="Arial" w:cs="Arial"/>
        </w:rPr>
      </w:pPr>
      <w:r w:rsidRPr="00AE1259">
        <w:rPr>
          <w:rFonts w:ascii="Arial" w:hAnsi="Arial" w:cs="Arial"/>
        </w:rPr>
        <w:t>Multiple windows view.</w:t>
      </w:r>
    </w:p>
    <w:p w:rsidR="00FE62AF" w:rsidRPr="00AE1259" w:rsidRDefault="00FE62AF" w:rsidP="00103C69">
      <w:pPr>
        <w:pStyle w:val="ListParagraph"/>
        <w:numPr>
          <w:ilvl w:val="0"/>
          <w:numId w:val="8"/>
        </w:numPr>
        <w:spacing w:after="0" w:line="240" w:lineRule="auto"/>
        <w:jc w:val="both"/>
        <w:rPr>
          <w:rFonts w:ascii="Arial" w:hAnsi="Arial" w:cs="Arial"/>
        </w:rPr>
      </w:pPr>
      <w:r w:rsidRPr="00AE1259">
        <w:rPr>
          <w:rFonts w:ascii="Arial" w:hAnsi="Arial" w:cs="Arial"/>
        </w:rPr>
        <w:t>help, demos and example (Check whether this component is installed)</w:t>
      </w:r>
    </w:p>
    <w:p w:rsidR="00FE62AF" w:rsidRPr="00AE1259" w:rsidRDefault="00FE62AF" w:rsidP="00103C69">
      <w:pPr>
        <w:pStyle w:val="ListParagraph"/>
        <w:numPr>
          <w:ilvl w:val="0"/>
          <w:numId w:val="8"/>
        </w:numPr>
        <w:spacing w:after="0" w:line="240" w:lineRule="auto"/>
        <w:jc w:val="both"/>
        <w:rPr>
          <w:rFonts w:ascii="Arial" w:hAnsi="Arial" w:cs="Arial"/>
        </w:rPr>
      </w:pPr>
      <w:r w:rsidRPr="00AE1259">
        <w:rPr>
          <w:rFonts w:ascii="Arial" w:hAnsi="Arial" w:cs="Arial"/>
        </w:rPr>
        <w:t>Wizard to create a GUI (graphical user interface)</w:t>
      </w:r>
    </w:p>
    <w:p w:rsidR="00FE62AF" w:rsidRPr="00AE1259" w:rsidRDefault="00FE62AF" w:rsidP="00103C69">
      <w:pPr>
        <w:pStyle w:val="ListParagraph"/>
        <w:numPr>
          <w:ilvl w:val="0"/>
          <w:numId w:val="8"/>
        </w:numPr>
        <w:spacing w:after="0" w:line="240" w:lineRule="auto"/>
        <w:jc w:val="both"/>
        <w:rPr>
          <w:rFonts w:ascii="Arial" w:hAnsi="Arial" w:cs="Arial"/>
        </w:rPr>
      </w:pPr>
      <w:r w:rsidRPr="00AE1259">
        <w:rPr>
          <w:rFonts w:ascii="Arial" w:hAnsi="Arial" w:cs="Arial"/>
        </w:rPr>
        <w:t>Wizard to profile code</w:t>
      </w:r>
    </w:p>
    <w:p w:rsidR="00FE62AF" w:rsidRPr="00AE1259" w:rsidRDefault="00FE62AF" w:rsidP="00103C69">
      <w:pPr>
        <w:pStyle w:val="ListParagraph"/>
        <w:numPr>
          <w:ilvl w:val="0"/>
          <w:numId w:val="8"/>
        </w:numPr>
        <w:spacing w:after="0" w:line="240" w:lineRule="auto"/>
        <w:jc w:val="both"/>
        <w:rPr>
          <w:rFonts w:ascii="Arial" w:hAnsi="Arial" w:cs="Arial"/>
        </w:rPr>
      </w:pPr>
      <w:r w:rsidRPr="00AE1259">
        <w:rPr>
          <w:rFonts w:ascii="Arial" w:hAnsi="Arial" w:cs="Arial"/>
        </w:rPr>
        <w:t>Toolboxes for different components like communication, control systems, data acquisition, curve fitting, fuzzy logic, neural network etc. (These components may or may not be available, depending upon the installation)</w:t>
      </w:r>
    </w:p>
    <w:p w:rsidR="00FE62AF" w:rsidRPr="00AE1259" w:rsidRDefault="00FE62AF" w:rsidP="00103C69">
      <w:pPr>
        <w:pStyle w:val="ListParagraph"/>
        <w:spacing w:after="0" w:line="240" w:lineRule="auto"/>
        <w:jc w:val="both"/>
        <w:rPr>
          <w:rFonts w:ascii="Arial" w:hAnsi="Arial" w:cs="Arial"/>
        </w:rPr>
      </w:pPr>
    </w:p>
    <w:p w:rsidR="00FE62AF" w:rsidRPr="00AE1259" w:rsidRDefault="00FE62AF" w:rsidP="00103C69">
      <w:pPr>
        <w:jc w:val="both"/>
        <w:rPr>
          <w:rFonts w:ascii="Arial" w:hAnsi="Arial" w:cs="Arial"/>
        </w:rPr>
      </w:pPr>
      <w:r w:rsidRPr="00AE1259">
        <w:rPr>
          <w:rFonts w:ascii="Arial" w:hAnsi="Arial" w:cs="Arial"/>
        </w:rPr>
        <w:t>When MATLAB application is started, it looks like figure 1.</w:t>
      </w:r>
    </w:p>
    <w:p w:rsidR="005647D1" w:rsidRPr="00AE1259" w:rsidRDefault="005647D1" w:rsidP="00103C69">
      <w:pPr>
        <w:pStyle w:val="Caption"/>
        <w:jc w:val="both"/>
        <w:rPr>
          <w:rFonts w:ascii="Arial" w:hAnsi="Arial" w:cs="Arial"/>
          <w:color w:val="auto"/>
        </w:rPr>
      </w:pPr>
      <w:r w:rsidRPr="00AE1259">
        <w:rPr>
          <w:rFonts w:ascii="Arial" w:hAnsi="Arial" w:cs="Arial"/>
          <w:color w:val="auto"/>
        </w:rPr>
        <w:t xml:space="preserve">Figure </w:t>
      </w:r>
      <w:r w:rsidR="009F42CF" w:rsidRPr="00AE1259">
        <w:rPr>
          <w:rFonts w:ascii="Arial" w:hAnsi="Arial" w:cs="Arial"/>
          <w:color w:val="auto"/>
        </w:rPr>
        <w:fldChar w:fldCharType="begin"/>
      </w:r>
      <w:r w:rsidRPr="00AE1259">
        <w:rPr>
          <w:rFonts w:ascii="Arial" w:hAnsi="Arial" w:cs="Arial"/>
          <w:color w:val="auto"/>
        </w:rPr>
        <w:instrText xml:space="preserve"> SEQ Figure \* ARABIC </w:instrText>
      </w:r>
      <w:r w:rsidR="009F42CF" w:rsidRPr="00AE1259">
        <w:rPr>
          <w:rFonts w:ascii="Arial" w:hAnsi="Arial" w:cs="Arial"/>
          <w:color w:val="auto"/>
        </w:rPr>
        <w:fldChar w:fldCharType="separate"/>
      </w:r>
      <w:r w:rsidRPr="00AE1259">
        <w:rPr>
          <w:rFonts w:ascii="Arial" w:hAnsi="Arial" w:cs="Arial"/>
          <w:noProof/>
          <w:color w:val="auto"/>
        </w:rPr>
        <w:t>1</w:t>
      </w:r>
      <w:r w:rsidR="009F42CF" w:rsidRPr="00AE1259">
        <w:rPr>
          <w:rFonts w:ascii="Arial" w:hAnsi="Arial" w:cs="Arial"/>
          <w:color w:val="auto"/>
        </w:rPr>
        <w:fldChar w:fldCharType="end"/>
      </w:r>
      <w:r w:rsidRPr="00AE1259">
        <w:rPr>
          <w:rFonts w:ascii="Arial" w:hAnsi="Arial" w:cs="Arial"/>
          <w:color w:val="auto"/>
        </w:rPr>
        <w:t>: MATLAB Windows</w:t>
      </w:r>
    </w:p>
    <w:p w:rsidR="005647D1" w:rsidRPr="00AE1259" w:rsidRDefault="00997999" w:rsidP="00103C69">
      <w:pPr>
        <w:jc w:val="both"/>
        <w:rPr>
          <w:rFonts w:ascii="Arial" w:hAnsi="Arial" w:cs="Arial"/>
          <w:b/>
        </w:rPr>
      </w:pPr>
      <w:r>
        <w:rPr>
          <w:rFonts w:ascii="Arial" w:hAnsi="Arial" w:cs="Arial"/>
          <w:b/>
          <w:noProof/>
        </w:rPr>
        <mc:AlternateContent>
          <mc:Choice Requires="wps">
            <w:drawing>
              <wp:anchor distT="0" distB="0" distL="114300" distR="114300" simplePos="0" relativeHeight="251666432" behindDoc="0" locked="0" layoutInCell="1" allowOverlap="1">
                <wp:simplePos x="0" y="0"/>
                <wp:positionH relativeFrom="column">
                  <wp:posOffset>620395</wp:posOffset>
                </wp:positionH>
                <wp:positionV relativeFrom="paragraph">
                  <wp:posOffset>229235</wp:posOffset>
                </wp:positionV>
                <wp:extent cx="0" cy="270510"/>
                <wp:effectExtent l="58420" t="10160" r="55880" b="14605"/>
                <wp:wrapNone/>
                <wp:docPr id="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1643A2" id="_x0000_t32" coordsize="21600,21600" o:spt="32" o:oned="t" path="m,l21600,21600e" filled="f">
                <v:path arrowok="t" fillok="f" o:connecttype="none"/>
                <o:lock v:ext="edit" shapetype="t"/>
              </v:shapetype>
              <v:shape id="AutoShape 52" o:spid="_x0000_s1026" type="#_x0000_t32" style="position:absolute;margin-left:48.85pt;margin-top:18.05pt;width:0;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">
                <v:stroke endarrow="block"/>
              </v:shape>
            </w:pict>
          </mc:Fallback>
        </mc:AlternateContent>
      </w:r>
      <w:r>
        <w:rPr>
          <w:rFonts w:ascii="Arial" w:hAnsi="Arial" w:cs="Arial"/>
          <w:b/>
          <w:noProof/>
        </w:rPr>
        <mc:AlternateContent>
          <mc:Choice Requires="wps">
            <w:drawing>
              <wp:anchor distT="0" distB="0" distL="114300" distR="114300" simplePos="0" relativeHeight="251664384" behindDoc="0" locked="0" layoutInCell="1" allowOverlap="1">
                <wp:simplePos x="0" y="0"/>
                <wp:positionH relativeFrom="column">
                  <wp:posOffset>5605780</wp:posOffset>
                </wp:positionH>
                <wp:positionV relativeFrom="paragraph">
                  <wp:posOffset>156845</wp:posOffset>
                </wp:positionV>
                <wp:extent cx="7620" cy="1065530"/>
                <wp:effectExtent l="52705" t="13970" r="53975" b="15875"/>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065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9DE087" id="AutoShape 36" o:spid="_x0000_s1026" type="#_x0000_t32" style="position:absolute;margin-left:441.4pt;margin-top:12.35pt;width:.6pt;height:8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TnOQIAAGE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">
                <v:stroke endarrow="block"/>
              </v:shape>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simplePos x="0" y="0"/>
                <wp:positionH relativeFrom="column">
                  <wp:posOffset>1343660</wp:posOffset>
                </wp:positionH>
                <wp:positionV relativeFrom="paragraph">
                  <wp:posOffset>156845</wp:posOffset>
                </wp:positionV>
                <wp:extent cx="0" cy="808990"/>
                <wp:effectExtent l="57785" t="13970" r="56515" b="15240"/>
                <wp:wrapNone/>
                <wp:docPr id="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73324A" id="AutoShape 35" o:spid="_x0000_s1026" type="#_x0000_t32" style="position:absolute;margin-left:105.8pt;margin-top:12.35pt;width:0;height:6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">
                <v:stroke endarrow="block"/>
              </v:shape>
            </w:pict>
          </mc:Fallback>
        </mc:AlternateContent>
      </w:r>
      <w:r w:rsidR="005647D1" w:rsidRPr="00AE1259">
        <w:rPr>
          <w:rFonts w:ascii="Arial" w:hAnsi="Arial" w:cs="Arial"/>
          <w:b/>
        </w:rPr>
        <w:t xml:space="preserve">              </w:t>
      </w:r>
      <w:r w:rsidR="00CF7279" w:rsidRPr="00AE1259">
        <w:rPr>
          <w:rFonts w:ascii="Arial" w:hAnsi="Arial" w:cs="Arial"/>
          <w:b/>
        </w:rPr>
        <w:t>Menu</w:t>
      </w:r>
      <w:r w:rsidR="005647D1" w:rsidRPr="00AE1259">
        <w:rPr>
          <w:rFonts w:ascii="Arial" w:hAnsi="Arial" w:cs="Arial"/>
          <w:b/>
        </w:rPr>
        <w:t xml:space="preserve">          </w:t>
      </w:r>
      <w:r w:rsidR="00CF7279" w:rsidRPr="00AE1259">
        <w:rPr>
          <w:rFonts w:ascii="Arial" w:hAnsi="Arial" w:cs="Arial"/>
          <w:b/>
        </w:rPr>
        <w:t>Current Directory</w:t>
      </w:r>
      <w:r w:rsidR="00AE1259">
        <w:rPr>
          <w:rFonts w:ascii="Arial" w:hAnsi="Arial" w:cs="Arial"/>
          <w:b/>
        </w:rPr>
        <w:tab/>
      </w:r>
      <w:r w:rsidR="00AE1259">
        <w:rPr>
          <w:rFonts w:ascii="Arial" w:hAnsi="Arial" w:cs="Arial"/>
          <w:b/>
        </w:rPr>
        <w:tab/>
      </w:r>
      <w:r w:rsidR="005647D1" w:rsidRPr="00AE1259">
        <w:rPr>
          <w:rFonts w:ascii="Arial" w:hAnsi="Arial" w:cs="Arial"/>
          <w:b/>
        </w:rPr>
        <w:t xml:space="preserve">      Workspace window with variable details</w:t>
      </w:r>
    </w:p>
    <w:p w:rsidR="006F1761" w:rsidRPr="00AE1259" w:rsidRDefault="00997999" w:rsidP="00103C69">
      <w:pPr>
        <w:jc w:val="both"/>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2520315</wp:posOffset>
                </wp:positionH>
                <wp:positionV relativeFrom="paragraph">
                  <wp:posOffset>2732405</wp:posOffset>
                </wp:positionV>
                <wp:extent cx="8255" cy="875030"/>
                <wp:effectExtent l="53340" t="17780" r="52705" b="12065"/>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875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60C53E" id="AutoShape 50" o:spid="_x0000_s1026" type="#_x0000_t32" style="position:absolute;margin-left:198.45pt;margin-top:215.15pt;width:.65pt;height:68.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">
                <v:stroke endarrow="block"/>
              </v:shape>
            </w:pict>
          </mc:Fallback>
        </mc:AlternateContent>
      </w:r>
      <w:r w:rsidR="00CF7279" w:rsidRPr="00AE1259">
        <w:rPr>
          <w:rFonts w:ascii="Arial" w:hAnsi="Arial" w:cs="Arial"/>
        </w:rPr>
        <w:t xml:space="preserve">               </w:t>
      </w:r>
      <w:r w:rsidR="006F1761" w:rsidRPr="00AE1259">
        <w:rPr>
          <w:rFonts w:ascii="Arial" w:hAnsi="Arial" w:cs="Arial"/>
          <w:noProof/>
        </w:rPr>
        <w:drawing>
          <wp:inline distT="0" distB="0" distL="0" distR="0" wp14:anchorId="455EF164" wp14:editId="665F69FC">
            <wp:extent cx="5800013" cy="34747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5755"/>
                    <a:stretch>
                      <a:fillRect/>
                    </a:stretch>
                  </pic:blipFill>
                  <pic:spPr bwMode="auto">
                    <a:xfrm>
                      <a:off x="0" y="0"/>
                      <a:ext cx="5803942" cy="3477074"/>
                    </a:xfrm>
                    <a:prstGeom prst="rect">
                      <a:avLst/>
                    </a:prstGeom>
                    <a:noFill/>
                    <a:ln w="9525">
                      <a:noFill/>
                      <a:miter lim="800000"/>
                      <a:headEnd/>
                      <a:tailEnd/>
                    </a:ln>
                  </pic:spPr>
                </pic:pic>
              </a:graphicData>
            </a:graphic>
          </wp:inline>
        </w:drawing>
      </w:r>
    </w:p>
    <w:p w:rsidR="005647D1" w:rsidRPr="00AE1259" w:rsidRDefault="005647D1" w:rsidP="00103C69">
      <w:pPr>
        <w:jc w:val="both"/>
        <w:rPr>
          <w:rFonts w:ascii="Arial" w:hAnsi="Arial" w:cs="Arial"/>
          <w:b/>
        </w:rPr>
      </w:pPr>
      <w:r w:rsidRPr="00AE1259">
        <w:rPr>
          <w:rFonts w:ascii="Arial" w:hAnsi="Arial" w:cs="Arial"/>
        </w:rPr>
        <w:tab/>
      </w:r>
      <w:r w:rsidRPr="00AE1259">
        <w:rPr>
          <w:rFonts w:ascii="Arial" w:hAnsi="Arial" w:cs="Arial"/>
        </w:rPr>
        <w:tab/>
      </w:r>
      <w:r w:rsidRPr="00AE1259">
        <w:rPr>
          <w:rFonts w:ascii="Arial" w:hAnsi="Arial" w:cs="Arial"/>
        </w:rPr>
        <w:tab/>
      </w:r>
      <w:r w:rsidRPr="00AE1259">
        <w:rPr>
          <w:rFonts w:ascii="Arial" w:hAnsi="Arial" w:cs="Arial"/>
        </w:rPr>
        <w:tab/>
        <w:t xml:space="preserve">     </w:t>
      </w:r>
      <w:r w:rsidRPr="00AE1259">
        <w:rPr>
          <w:rFonts w:ascii="Arial" w:hAnsi="Arial" w:cs="Arial"/>
          <w:b/>
        </w:rPr>
        <w:t>Command Window</w:t>
      </w:r>
    </w:p>
    <w:p w:rsidR="006F1761" w:rsidRPr="00AE1259" w:rsidRDefault="006F1761" w:rsidP="00103C69">
      <w:pPr>
        <w:jc w:val="both"/>
        <w:rPr>
          <w:rFonts w:ascii="Arial" w:hAnsi="Arial" w:cs="Arial"/>
          <w:b/>
        </w:rPr>
      </w:pPr>
    </w:p>
    <w:p w:rsidR="006F1761" w:rsidRPr="00AE1259" w:rsidRDefault="006F1761" w:rsidP="00103C69">
      <w:pPr>
        <w:jc w:val="both"/>
        <w:rPr>
          <w:rFonts w:ascii="Arial" w:hAnsi="Arial" w:cs="Arial"/>
        </w:rPr>
      </w:pPr>
    </w:p>
    <w:p w:rsidR="006F1761" w:rsidRPr="00AE1259" w:rsidRDefault="006F1761" w:rsidP="00103C69">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FE62AF" w:rsidRPr="00AE1259" w:rsidTr="00E06F65">
        <w:tc>
          <w:tcPr>
            <w:tcW w:w="4788" w:type="dxa"/>
          </w:tcPr>
          <w:p w:rsidR="00FE62AF" w:rsidRPr="00AE1259" w:rsidRDefault="00FE62AF" w:rsidP="00103C69">
            <w:pPr>
              <w:jc w:val="both"/>
              <w:rPr>
                <w:rFonts w:ascii="Arial" w:hAnsi="Arial" w:cs="Arial"/>
                <w:b/>
              </w:rPr>
            </w:pPr>
            <w:r w:rsidRPr="00AE1259">
              <w:rPr>
                <w:rFonts w:ascii="Arial" w:hAnsi="Arial" w:cs="Arial"/>
                <w:b/>
              </w:rPr>
              <w:t>WINDOW</w:t>
            </w:r>
          </w:p>
        </w:tc>
        <w:tc>
          <w:tcPr>
            <w:tcW w:w="4788" w:type="dxa"/>
          </w:tcPr>
          <w:p w:rsidR="00FE62AF" w:rsidRPr="00AE1259" w:rsidRDefault="00FE62AF" w:rsidP="00103C69">
            <w:pPr>
              <w:jc w:val="both"/>
              <w:rPr>
                <w:rFonts w:ascii="Arial" w:hAnsi="Arial" w:cs="Arial"/>
                <w:b/>
              </w:rPr>
            </w:pPr>
            <w:r w:rsidRPr="00AE1259">
              <w:rPr>
                <w:rFonts w:ascii="Arial" w:hAnsi="Arial" w:cs="Arial"/>
                <w:b/>
              </w:rPr>
              <w:t>PURPOSE</w:t>
            </w:r>
          </w:p>
        </w:tc>
      </w:tr>
      <w:tr w:rsidR="00FE62AF" w:rsidRPr="00AE1259" w:rsidTr="00E06F65">
        <w:tc>
          <w:tcPr>
            <w:tcW w:w="4788" w:type="dxa"/>
          </w:tcPr>
          <w:p w:rsidR="00FE62AF" w:rsidRPr="00AE1259" w:rsidRDefault="00FE62AF" w:rsidP="00103C69">
            <w:pPr>
              <w:jc w:val="both"/>
              <w:rPr>
                <w:rFonts w:ascii="Arial" w:hAnsi="Arial" w:cs="Arial"/>
              </w:rPr>
            </w:pPr>
            <w:r w:rsidRPr="00AE1259">
              <w:rPr>
                <w:rFonts w:ascii="Arial" w:hAnsi="Arial" w:cs="Arial"/>
              </w:rPr>
              <w:t>Command Window</w:t>
            </w:r>
          </w:p>
        </w:tc>
        <w:tc>
          <w:tcPr>
            <w:tcW w:w="4788" w:type="dxa"/>
          </w:tcPr>
          <w:p w:rsidR="00FE62AF" w:rsidRPr="00AE1259" w:rsidRDefault="00FE62AF" w:rsidP="00103C69">
            <w:pPr>
              <w:jc w:val="both"/>
              <w:rPr>
                <w:rFonts w:ascii="Arial" w:hAnsi="Arial" w:cs="Arial"/>
              </w:rPr>
            </w:pPr>
            <w:r w:rsidRPr="00AE1259">
              <w:rPr>
                <w:rFonts w:ascii="Arial" w:hAnsi="Arial" w:cs="Arial"/>
              </w:rPr>
              <w:t>To enter commands</w:t>
            </w:r>
          </w:p>
        </w:tc>
      </w:tr>
      <w:tr w:rsidR="00FE62AF" w:rsidRPr="00AE1259" w:rsidTr="00E06F65">
        <w:tc>
          <w:tcPr>
            <w:tcW w:w="4788" w:type="dxa"/>
          </w:tcPr>
          <w:p w:rsidR="00FE62AF" w:rsidRPr="00AE1259" w:rsidRDefault="00FE62AF" w:rsidP="00103C69">
            <w:pPr>
              <w:jc w:val="both"/>
              <w:rPr>
                <w:rFonts w:ascii="Arial" w:hAnsi="Arial" w:cs="Arial"/>
              </w:rPr>
            </w:pPr>
            <w:r w:rsidRPr="00AE1259">
              <w:rPr>
                <w:rFonts w:ascii="Arial" w:hAnsi="Arial" w:cs="Arial"/>
              </w:rPr>
              <w:t>Command History Window</w:t>
            </w:r>
          </w:p>
        </w:tc>
        <w:tc>
          <w:tcPr>
            <w:tcW w:w="4788" w:type="dxa"/>
          </w:tcPr>
          <w:p w:rsidR="00FE62AF" w:rsidRPr="00AE1259" w:rsidRDefault="00FE62AF" w:rsidP="00103C69">
            <w:pPr>
              <w:jc w:val="both"/>
              <w:rPr>
                <w:rFonts w:ascii="Arial" w:hAnsi="Arial" w:cs="Arial"/>
              </w:rPr>
            </w:pPr>
            <w:r w:rsidRPr="00AE1259">
              <w:rPr>
                <w:rFonts w:ascii="Arial" w:hAnsi="Arial" w:cs="Arial"/>
              </w:rPr>
              <w:t>To see previous commands</w:t>
            </w:r>
          </w:p>
        </w:tc>
      </w:tr>
      <w:tr w:rsidR="00FE62AF" w:rsidRPr="00AE1259" w:rsidTr="00E06F65">
        <w:tc>
          <w:tcPr>
            <w:tcW w:w="4788" w:type="dxa"/>
          </w:tcPr>
          <w:p w:rsidR="00FE62AF" w:rsidRPr="00AE1259" w:rsidRDefault="00FE62AF" w:rsidP="00103C69">
            <w:pPr>
              <w:jc w:val="both"/>
              <w:rPr>
                <w:rFonts w:ascii="Arial" w:hAnsi="Arial" w:cs="Arial"/>
              </w:rPr>
            </w:pPr>
            <w:r w:rsidRPr="00AE1259">
              <w:rPr>
                <w:rFonts w:ascii="Arial" w:hAnsi="Arial" w:cs="Arial"/>
              </w:rPr>
              <w:t>Workspace window</w:t>
            </w:r>
          </w:p>
        </w:tc>
        <w:tc>
          <w:tcPr>
            <w:tcW w:w="4788" w:type="dxa"/>
          </w:tcPr>
          <w:p w:rsidR="00FE62AF" w:rsidRPr="00AE1259" w:rsidRDefault="00FE62AF" w:rsidP="00103C69">
            <w:pPr>
              <w:jc w:val="both"/>
              <w:rPr>
                <w:rFonts w:ascii="Arial" w:hAnsi="Arial" w:cs="Arial"/>
              </w:rPr>
            </w:pPr>
            <w:r w:rsidRPr="00AE1259">
              <w:rPr>
                <w:rFonts w:ascii="Arial" w:hAnsi="Arial" w:cs="Arial"/>
              </w:rPr>
              <w:t>Provide information about the variables that are used</w:t>
            </w:r>
          </w:p>
        </w:tc>
      </w:tr>
      <w:tr w:rsidR="00FE62AF" w:rsidRPr="00AE1259" w:rsidTr="00E06F65">
        <w:tc>
          <w:tcPr>
            <w:tcW w:w="4788" w:type="dxa"/>
          </w:tcPr>
          <w:p w:rsidR="00FE62AF" w:rsidRPr="00AE1259" w:rsidRDefault="00FE62AF" w:rsidP="00103C69">
            <w:pPr>
              <w:jc w:val="both"/>
              <w:rPr>
                <w:rFonts w:ascii="Arial" w:hAnsi="Arial" w:cs="Arial"/>
              </w:rPr>
            </w:pPr>
            <w:r w:rsidRPr="00AE1259">
              <w:rPr>
                <w:rFonts w:ascii="Arial" w:hAnsi="Arial" w:cs="Arial"/>
              </w:rPr>
              <w:t>Current Directory Window</w:t>
            </w:r>
          </w:p>
        </w:tc>
        <w:tc>
          <w:tcPr>
            <w:tcW w:w="4788" w:type="dxa"/>
          </w:tcPr>
          <w:p w:rsidR="00FE62AF" w:rsidRPr="00AE1259" w:rsidRDefault="00FE62AF" w:rsidP="00103C69">
            <w:pPr>
              <w:jc w:val="both"/>
              <w:rPr>
                <w:rFonts w:ascii="Arial" w:hAnsi="Arial" w:cs="Arial"/>
              </w:rPr>
            </w:pPr>
            <w:r w:rsidRPr="00AE1259">
              <w:rPr>
                <w:rFonts w:ascii="Arial" w:hAnsi="Arial" w:cs="Arial"/>
              </w:rPr>
              <w:t>Shows the files in current directory</w:t>
            </w:r>
          </w:p>
        </w:tc>
      </w:tr>
      <w:tr w:rsidR="00FE62AF" w:rsidRPr="00AE1259" w:rsidTr="00E06F65">
        <w:tc>
          <w:tcPr>
            <w:tcW w:w="4788" w:type="dxa"/>
          </w:tcPr>
          <w:p w:rsidR="00FE62AF" w:rsidRPr="00AE1259" w:rsidRDefault="00FE62AF" w:rsidP="00103C69">
            <w:pPr>
              <w:jc w:val="both"/>
              <w:rPr>
                <w:rFonts w:ascii="Arial" w:hAnsi="Arial" w:cs="Arial"/>
              </w:rPr>
            </w:pPr>
            <w:r w:rsidRPr="00AE1259">
              <w:rPr>
                <w:rFonts w:ascii="Arial" w:hAnsi="Arial" w:cs="Arial"/>
              </w:rPr>
              <w:t>Launch pad window (Toolbox Menu)</w:t>
            </w:r>
          </w:p>
        </w:tc>
        <w:tc>
          <w:tcPr>
            <w:tcW w:w="4788" w:type="dxa"/>
          </w:tcPr>
          <w:p w:rsidR="00FE62AF" w:rsidRPr="00AE1259" w:rsidRDefault="00FE62AF" w:rsidP="00103C69">
            <w:pPr>
              <w:jc w:val="both"/>
              <w:rPr>
                <w:rFonts w:ascii="Arial" w:hAnsi="Arial" w:cs="Arial"/>
              </w:rPr>
            </w:pPr>
            <w:r w:rsidRPr="00AE1259">
              <w:rPr>
                <w:rFonts w:ascii="Arial" w:hAnsi="Arial" w:cs="Arial"/>
              </w:rPr>
              <w:t>Provide access to tools and demos</w:t>
            </w:r>
          </w:p>
        </w:tc>
      </w:tr>
    </w:tbl>
    <w:p w:rsidR="00FE62AF" w:rsidRPr="00AE1259" w:rsidRDefault="00FE62AF" w:rsidP="00103C69">
      <w:pPr>
        <w:pStyle w:val="Caption"/>
        <w:jc w:val="both"/>
        <w:rPr>
          <w:rFonts w:ascii="Arial" w:hAnsi="Arial" w:cs="Arial"/>
          <w:color w:val="auto"/>
        </w:rPr>
      </w:pPr>
      <w:r w:rsidRPr="00AE1259">
        <w:rPr>
          <w:rFonts w:ascii="Arial" w:hAnsi="Arial" w:cs="Arial"/>
          <w:color w:val="auto"/>
        </w:rPr>
        <w:t xml:space="preserve">Table </w:t>
      </w:r>
      <w:r w:rsidR="009F42CF" w:rsidRPr="00AE1259">
        <w:rPr>
          <w:rFonts w:ascii="Arial" w:hAnsi="Arial" w:cs="Arial"/>
          <w:color w:val="auto"/>
        </w:rPr>
        <w:fldChar w:fldCharType="begin"/>
      </w:r>
      <w:r w:rsidR="00BB6CE5" w:rsidRPr="00AE1259">
        <w:rPr>
          <w:rFonts w:ascii="Arial" w:hAnsi="Arial" w:cs="Arial"/>
          <w:color w:val="auto"/>
        </w:rPr>
        <w:instrText xml:space="preserve"> SEQ Table \* ARABIC </w:instrText>
      </w:r>
      <w:r w:rsidR="009F42CF" w:rsidRPr="00AE1259">
        <w:rPr>
          <w:rFonts w:ascii="Arial" w:hAnsi="Arial" w:cs="Arial"/>
          <w:color w:val="auto"/>
        </w:rPr>
        <w:fldChar w:fldCharType="separate"/>
      </w:r>
      <w:r w:rsidRPr="00AE1259">
        <w:rPr>
          <w:rFonts w:ascii="Arial" w:hAnsi="Arial" w:cs="Arial"/>
          <w:noProof/>
          <w:color w:val="auto"/>
        </w:rPr>
        <w:t>1</w:t>
      </w:r>
      <w:r w:rsidR="009F42CF" w:rsidRPr="00AE1259">
        <w:rPr>
          <w:rFonts w:ascii="Arial" w:hAnsi="Arial" w:cs="Arial"/>
          <w:color w:val="auto"/>
        </w:rPr>
        <w:fldChar w:fldCharType="end"/>
      </w:r>
      <w:r w:rsidRPr="00AE1259">
        <w:rPr>
          <w:rFonts w:ascii="Arial" w:hAnsi="Arial" w:cs="Arial"/>
          <w:color w:val="auto"/>
        </w:rPr>
        <w:t>: Description of common windows</w:t>
      </w:r>
    </w:p>
    <w:p w:rsidR="00FE62AF" w:rsidRDefault="00FE62AF" w:rsidP="00103C69">
      <w:pPr>
        <w:pStyle w:val="Caption"/>
        <w:jc w:val="both"/>
        <w:rPr>
          <w:rFonts w:ascii="Arial" w:hAnsi="Arial" w:cs="Arial"/>
          <w:b w:val="0"/>
          <w:color w:val="auto"/>
        </w:rPr>
      </w:pPr>
      <w:r w:rsidRPr="00AE1259">
        <w:rPr>
          <w:rFonts w:ascii="Arial" w:hAnsi="Arial" w:cs="Arial"/>
          <w:b w:val="0"/>
          <w:color w:val="auto"/>
        </w:rPr>
        <w:t>There are other windows of MATLAB, which are equally important. Table 2 describes them in brief and will be introduced later.</w:t>
      </w:r>
    </w:p>
    <w:p w:rsidR="00AE1259" w:rsidRPr="00AE1259" w:rsidRDefault="00AE1259" w:rsidP="00AE125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FE62AF" w:rsidRPr="00AE1259" w:rsidTr="00E06F65">
        <w:tc>
          <w:tcPr>
            <w:tcW w:w="4788" w:type="dxa"/>
          </w:tcPr>
          <w:p w:rsidR="00FE62AF" w:rsidRPr="00AE1259" w:rsidRDefault="00FE62AF" w:rsidP="00103C69">
            <w:pPr>
              <w:jc w:val="both"/>
              <w:rPr>
                <w:rFonts w:ascii="Arial" w:hAnsi="Arial" w:cs="Arial"/>
                <w:b/>
              </w:rPr>
            </w:pPr>
            <w:r w:rsidRPr="00AE1259">
              <w:rPr>
                <w:rFonts w:ascii="Arial" w:hAnsi="Arial" w:cs="Arial"/>
                <w:b/>
              </w:rPr>
              <w:t>WINDOW</w:t>
            </w:r>
          </w:p>
        </w:tc>
        <w:tc>
          <w:tcPr>
            <w:tcW w:w="4788" w:type="dxa"/>
          </w:tcPr>
          <w:p w:rsidR="00FE62AF" w:rsidRPr="00AE1259" w:rsidRDefault="00FE62AF" w:rsidP="00103C69">
            <w:pPr>
              <w:jc w:val="both"/>
              <w:rPr>
                <w:rFonts w:ascii="Arial" w:hAnsi="Arial" w:cs="Arial"/>
                <w:b/>
              </w:rPr>
            </w:pPr>
            <w:r w:rsidRPr="00AE1259">
              <w:rPr>
                <w:rFonts w:ascii="Arial" w:hAnsi="Arial" w:cs="Arial"/>
                <w:b/>
              </w:rPr>
              <w:t>PURPOSE</w:t>
            </w:r>
          </w:p>
        </w:tc>
      </w:tr>
      <w:tr w:rsidR="00FE62AF" w:rsidRPr="00AE1259" w:rsidTr="00E06F65">
        <w:tc>
          <w:tcPr>
            <w:tcW w:w="4788" w:type="dxa"/>
          </w:tcPr>
          <w:p w:rsidR="00FE62AF" w:rsidRPr="00AE1259" w:rsidRDefault="00FE62AF" w:rsidP="00103C69">
            <w:pPr>
              <w:jc w:val="both"/>
              <w:rPr>
                <w:rFonts w:ascii="Arial" w:hAnsi="Arial" w:cs="Arial"/>
              </w:rPr>
            </w:pPr>
            <w:r w:rsidRPr="00AE1259">
              <w:rPr>
                <w:rFonts w:ascii="Arial" w:hAnsi="Arial" w:cs="Arial"/>
              </w:rPr>
              <w:t>Help window</w:t>
            </w:r>
          </w:p>
        </w:tc>
        <w:tc>
          <w:tcPr>
            <w:tcW w:w="4788" w:type="dxa"/>
          </w:tcPr>
          <w:p w:rsidR="00FE62AF" w:rsidRPr="00AE1259" w:rsidRDefault="00FE62AF" w:rsidP="00103C69">
            <w:pPr>
              <w:jc w:val="both"/>
              <w:rPr>
                <w:rFonts w:ascii="Arial" w:hAnsi="Arial" w:cs="Arial"/>
              </w:rPr>
            </w:pPr>
            <w:r w:rsidRPr="00AE1259">
              <w:rPr>
                <w:rFonts w:ascii="Arial" w:hAnsi="Arial" w:cs="Arial"/>
              </w:rPr>
              <w:t>Provides Help information</w:t>
            </w:r>
          </w:p>
        </w:tc>
      </w:tr>
      <w:tr w:rsidR="00FE62AF" w:rsidRPr="00AE1259" w:rsidTr="00E06F65">
        <w:tc>
          <w:tcPr>
            <w:tcW w:w="4788" w:type="dxa"/>
          </w:tcPr>
          <w:p w:rsidR="00FE62AF" w:rsidRPr="00AE1259" w:rsidRDefault="00FE62AF" w:rsidP="00103C69">
            <w:pPr>
              <w:jc w:val="both"/>
              <w:rPr>
                <w:rFonts w:ascii="Arial" w:hAnsi="Arial" w:cs="Arial"/>
              </w:rPr>
            </w:pPr>
            <w:r w:rsidRPr="00AE1259">
              <w:rPr>
                <w:rFonts w:ascii="Arial" w:hAnsi="Arial" w:cs="Arial"/>
              </w:rPr>
              <w:t>Editor window</w:t>
            </w:r>
          </w:p>
        </w:tc>
        <w:tc>
          <w:tcPr>
            <w:tcW w:w="4788" w:type="dxa"/>
          </w:tcPr>
          <w:p w:rsidR="00FE62AF" w:rsidRPr="00AE1259" w:rsidRDefault="00FE62AF" w:rsidP="00103C69">
            <w:pPr>
              <w:jc w:val="both"/>
              <w:rPr>
                <w:rFonts w:ascii="Arial" w:hAnsi="Arial" w:cs="Arial"/>
              </w:rPr>
            </w:pPr>
            <w:r w:rsidRPr="00AE1259">
              <w:rPr>
                <w:rFonts w:ascii="Arial" w:hAnsi="Arial" w:cs="Arial"/>
              </w:rPr>
              <w:t>Text editor to write programs</w:t>
            </w:r>
          </w:p>
        </w:tc>
      </w:tr>
      <w:tr w:rsidR="00FE62AF" w:rsidRPr="00AE1259" w:rsidTr="00E06F65">
        <w:tc>
          <w:tcPr>
            <w:tcW w:w="4788" w:type="dxa"/>
          </w:tcPr>
          <w:p w:rsidR="00FE62AF" w:rsidRPr="00AE1259" w:rsidRDefault="00FE62AF" w:rsidP="00103C69">
            <w:pPr>
              <w:jc w:val="both"/>
              <w:rPr>
                <w:rFonts w:ascii="Arial" w:hAnsi="Arial" w:cs="Arial"/>
              </w:rPr>
            </w:pPr>
            <w:r w:rsidRPr="00AE1259">
              <w:rPr>
                <w:rFonts w:ascii="Arial" w:hAnsi="Arial" w:cs="Arial"/>
              </w:rPr>
              <w:t>Figure window</w:t>
            </w:r>
          </w:p>
        </w:tc>
        <w:tc>
          <w:tcPr>
            <w:tcW w:w="4788" w:type="dxa"/>
          </w:tcPr>
          <w:p w:rsidR="00FE62AF" w:rsidRPr="00AE1259" w:rsidRDefault="00FE62AF" w:rsidP="00103C69">
            <w:pPr>
              <w:jc w:val="both"/>
              <w:rPr>
                <w:rFonts w:ascii="Arial" w:hAnsi="Arial" w:cs="Arial"/>
              </w:rPr>
            </w:pPr>
            <w:r w:rsidRPr="00AE1259">
              <w:rPr>
                <w:rFonts w:ascii="Arial" w:hAnsi="Arial" w:cs="Arial"/>
              </w:rPr>
              <w:t>Output of Graphical commands</w:t>
            </w:r>
          </w:p>
        </w:tc>
      </w:tr>
    </w:tbl>
    <w:p w:rsidR="004764EE" w:rsidRPr="00AE1259" w:rsidRDefault="00FE62AF" w:rsidP="00103C69">
      <w:pPr>
        <w:pStyle w:val="Caption"/>
        <w:jc w:val="both"/>
        <w:rPr>
          <w:rFonts w:ascii="Arial" w:hAnsi="Arial" w:cs="Arial"/>
          <w:color w:val="auto"/>
        </w:rPr>
      </w:pPr>
      <w:r w:rsidRPr="00AE1259">
        <w:rPr>
          <w:rFonts w:ascii="Arial" w:hAnsi="Arial" w:cs="Arial"/>
          <w:color w:val="auto"/>
        </w:rPr>
        <w:t xml:space="preserve">Table </w:t>
      </w:r>
      <w:r w:rsidR="009F42CF" w:rsidRPr="00AE1259">
        <w:rPr>
          <w:rFonts w:ascii="Arial" w:hAnsi="Arial" w:cs="Arial"/>
          <w:color w:val="auto"/>
        </w:rPr>
        <w:fldChar w:fldCharType="begin"/>
      </w:r>
      <w:r w:rsidR="00BB6CE5" w:rsidRPr="00AE1259">
        <w:rPr>
          <w:rFonts w:ascii="Arial" w:hAnsi="Arial" w:cs="Arial"/>
          <w:color w:val="auto"/>
        </w:rPr>
        <w:instrText xml:space="preserve"> SEQ Table \* ARABIC </w:instrText>
      </w:r>
      <w:r w:rsidR="009F42CF" w:rsidRPr="00AE1259">
        <w:rPr>
          <w:rFonts w:ascii="Arial" w:hAnsi="Arial" w:cs="Arial"/>
          <w:color w:val="auto"/>
        </w:rPr>
        <w:fldChar w:fldCharType="separate"/>
      </w:r>
      <w:r w:rsidRPr="00AE1259">
        <w:rPr>
          <w:rFonts w:ascii="Arial" w:hAnsi="Arial" w:cs="Arial"/>
          <w:noProof/>
          <w:color w:val="auto"/>
        </w:rPr>
        <w:t>2</w:t>
      </w:r>
      <w:r w:rsidR="009F42CF" w:rsidRPr="00AE1259">
        <w:rPr>
          <w:rFonts w:ascii="Arial" w:hAnsi="Arial" w:cs="Arial"/>
          <w:color w:val="auto"/>
        </w:rPr>
        <w:fldChar w:fldCharType="end"/>
      </w:r>
      <w:r w:rsidRPr="00AE1259">
        <w:rPr>
          <w:rFonts w:ascii="Arial" w:hAnsi="Arial" w:cs="Arial"/>
          <w:color w:val="auto"/>
        </w:rPr>
        <w:t>: Description of other windows</w:t>
      </w:r>
    </w:p>
    <w:p w:rsidR="00BD59F3" w:rsidRPr="00AE1259" w:rsidRDefault="00BD59F3" w:rsidP="00103C69">
      <w:pPr>
        <w:pStyle w:val="Heading2"/>
        <w:jc w:val="both"/>
        <w:rPr>
          <w:rFonts w:ascii="Arial" w:hAnsi="Arial" w:cs="Arial"/>
        </w:rPr>
      </w:pPr>
      <w:r w:rsidRPr="00AE1259">
        <w:rPr>
          <w:rFonts w:ascii="Arial" w:hAnsi="Arial" w:cs="Arial"/>
        </w:rPr>
        <w:lastRenderedPageBreak/>
        <w:t>Pre-Lab Tasks</w:t>
      </w:r>
    </w:p>
    <w:p w:rsidR="00BD59F3" w:rsidRPr="00AE1259" w:rsidRDefault="00BD59F3" w:rsidP="00103C69">
      <w:pPr>
        <w:pStyle w:val="Heading3"/>
        <w:jc w:val="both"/>
      </w:pPr>
      <w:r w:rsidRPr="00AE1259">
        <w:t xml:space="preserve">The Command window </w:t>
      </w:r>
    </w:p>
    <w:p w:rsidR="00BD59F3" w:rsidRPr="00AE1259" w:rsidRDefault="009B74E0" w:rsidP="009B74E0">
      <w:pPr>
        <w:autoSpaceDE w:val="0"/>
        <w:autoSpaceDN w:val="0"/>
        <w:adjustRightInd w:val="0"/>
        <w:spacing w:after="0" w:line="240" w:lineRule="auto"/>
        <w:jc w:val="center"/>
        <w:rPr>
          <w:rFonts w:ascii="Arial" w:hAnsi="Arial" w:cs="Arial"/>
        </w:rPr>
      </w:pPr>
      <w:r w:rsidRPr="009B74E0">
        <w:rPr>
          <w:rFonts w:ascii="Arial" w:hAnsi="Arial" w:cs="Arial"/>
          <w:noProof/>
        </w:rPr>
        <w:drawing>
          <wp:inline distT="0" distB="0" distL="0" distR="0">
            <wp:extent cx="1581150" cy="4371975"/>
            <wp:effectExtent l="0" t="0" r="0" b="9525"/>
            <wp:docPr id="6" name="Picture 6" descr="D:\Semester 4\Signals and Systems\Labs\Lab 1\task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4\Signals and Systems\Labs\Lab 1\task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4371975"/>
                    </a:xfrm>
                    <a:prstGeom prst="rect">
                      <a:avLst/>
                    </a:prstGeom>
                    <a:noFill/>
                    <a:ln>
                      <a:noFill/>
                    </a:ln>
                  </pic:spPr>
                </pic:pic>
              </a:graphicData>
            </a:graphic>
          </wp:inline>
        </w:drawing>
      </w:r>
    </w:p>
    <w:p w:rsidR="00BD59F3" w:rsidRPr="00AE1259" w:rsidRDefault="00BD59F3" w:rsidP="00103C69">
      <w:pPr>
        <w:pStyle w:val="Heading3"/>
        <w:jc w:val="both"/>
      </w:pPr>
      <w:r w:rsidRPr="00AE1259">
        <w:lastRenderedPageBreak/>
        <w:t xml:space="preserve">Numbers in MATLAB </w:t>
      </w:r>
    </w:p>
    <w:p w:rsidR="00BD59F3" w:rsidRPr="00AE1259" w:rsidRDefault="009B74E0" w:rsidP="009B74E0">
      <w:pPr>
        <w:autoSpaceDE w:val="0"/>
        <w:autoSpaceDN w:val="0"/>
        <w:adjustRightInd w:val="0"/>
        <w:spacing w:after="0" w:line="240" w:lineRule="auto"/>
        <w:jc w:val="center"/>
        <w:rPr>
          <w:rFonts w:ascii="Arial" w:hAnsi="Arial" w:cs="Arial"/>
        </w:rPr>
      </w:pPr>
      <w:r w:rsidRPr="009B74E0">
        <w:rPr>
          <w:rFonts w:ascii="Arial" w:hAnsi="Arial" w:cs="Arial"/>
          <w:noProof/>
        </w:rPr>
        <w:drawing>
          <wp:inline distT="0" distB="0" distL="0" distR="0">
            <wp:extent cx="1685925" cy="6581775"/>
            <wp:effectExtent l="0" t="0" r="9525" b="9525"/>
            <wp:docPr id="7" name="Picture 7" descr="D:\Semester 4\Signals and Systems\Labs\Lab 1\task 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4\Signals and Systems\Labs\Lab 1\task 1.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6581775"/>
                    </a:xfrm>
                    <a:prstGeom prst="rect">
                      <a:avLst/>
                    </a:prstGeom>
                    <a:noFill/>
                    <a:ln>
                      <a:noFill/>
                    </a:ln>
                  </pic:spPr>
                </pic:pic>
              </a:graphicData>
            </a:graphic>
          </wp:inline>
        </w:drawing>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w:t>
      </w:r>
    </w:p>
    <w:p w:rsidR="00BD59F3" w:rsidRPr="00AE1259" w:rsidRDefault="00BD59F3" w:rsidP="00103C69">
      <w:pPr>
        <w:pStyle w:val="Heading3"/>
        <w:jc w:val="both"/>
      </w:pPr>
      <w:r w:rsidRPr="00AE1259">
        <w:lastRenderedPageBreak/>
        <w:t xml:space="preserve">Workspace in MATLAB </w:t>
      </w:r>
    </w:p>
    <w:p w:rsidR="00BD59F3" w:rsidRPr="00AE1259" w:rsidRDefault="009B74E0" w:rsidP="009B74E0">
      <w:pPr>
        <w:autoSpaceDE w:val="0"/>
        <w:autoSpaceDN w:val="0"/>
        <w:adjustRightInd w:val="0"/>
        <w:spacing w:after="0" w:line="240" w:lineRule="auto"/>
        <w:jc w:val="center"/>
        <w:rPr>
          <w:rFonts w:ascii="Arial" w:hAnsi="Arial" w:cs="Arial"/>
        </w:rPr>
      </w:pPr>
      <w:r w:rsidRPr="009B74E0">
        <w:rPr>
          <w:rFonts w:ascii="Arial" w:hAnsi="Arial" w:cs="Arial"/>
          <w:noProof/>
        </w:rPr>
        <w:drawing>
          <wp:inline distT="0" distB="0" distL="0" distR="0">
            <wp:extent cx="4476750" cy="5295900"/>
            <wp:effectExtent l="0" t="0" r="0" b="0"/>
            <wp:docPr id="8" name="Picture 8" descr="D:\Semester 4\Signals and Systems\Labs\Lab 1\task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ester 4\Signals and Systems\Labs\Lab 1\task 1.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5295900"/>
                    </a:xfrm>
                    <a:prstGeom prst="rect">
                      <a:avLst/>
                    </a:prstGeom>
                    <a:noFill/>
                    <a:ln>
                      <a:noFill/>
                    </a:ln>
                  </pic:spPr>
                </pic:pic>
              </a:graphicData>
            </a:graphic>
          </wp:inline>
        </w:drawing>
      </w:r>
    </w:p>
    <w:p w:rsidR="00BD59F3" w:rsidRPr="00AE1259" w:rsidRDefault="00BD59F3" w:rsidP="00103C69">
      <w:pPr>
        <w:autoSpaceDE w:val="0"/>
        <w:autoSpaceDN w:val="0"/>
        <w:adjustRightInd w:val="0"/>
        <w:spacing w:after="0" w:line="240" w:lineRule="auto"/>
        <w:jc w:val="both"/>
        <w:rPr>
          <w:rFonts w:ascii="Arial" w:hAnsi="Arial" w:cs="Arial"/>
          <w:b/>
          <w:bCs/>
        </w:rPr>
      </w:pPr>
    </w:p>
    <w:p w:rsidR="00BD59F3" w:rsidRPr="00AE1259" w:rsidRDefault="00BD59F3" w:rsidP="00103C69">
      <w:pPr>
        <w:pStyle w:val="Heading3"/>
        <w:jc w:val="both"/>
      </w:pPr>
      <w:r w:rsidRPr="00AE1259">
        <w:lastRenderedPageBreak/>
        <w:t xml:space="preserve">MATLAB HELP </w:t>
      </w:r>
    </w:p>
    <w:p w:rsidR="00BD59F3" w:rsidRDefault="009B74E0" w:rsidP="009B74E0">
      <w:pPr>
        <w:autoSpaceDE w:val="0"/>
        <w:autoSpaceDN w:val="0"/>
        <w:adjustRightInd w:val="0"/>
        <w:spacing w:after="0" w:line="240" w:lineRule="auto"/>
        <w:jc w:val="center"/>
        <w:rPr>
          <w:rFonts w:ascii="Arial" w:hAnsi="Arial" w:cs="Arial"/>
          <w:b/>
          <w:bCs/>
        </w:rPr>
      </w:pPr>
      <w:r w:rsidRPr="009B74E0">
        <w:rPr>
          <w:rFonts w:ascii="Arial" w:hAnsi="Arial" w:cs="Arial"/>
          <w:b/>
          <w:bCs/>
          <w:noProof/>
        </w:rPr>
        <w:drawing>
          <wp:inline distT="0" distB="0" distL="0" distR="0">
            <wp:extent cx="971550" cy="3143250"/>
            <wp:effectExtent l="0" t="0" r="0" b="0"/>
            <wp:docPr id="9" name="Picture 9" descr="D:\Semester 4\Signals and Systems\Labs\Lab 1\task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mester 4\Signals and Systems\Labs\Lab 1\task 1.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3143250"/>
                    </a:xfrm>
                    <a:prstGeom prst="rect">
                      <a:avLst/>
                    </a:prstGeom>
                    <a:noFill/>
                    <a:ln>
                      <a:noFill/>
                    </a:ln>
                  </pic:spPr>
                </pic:pic>
              </a:graphicData>
            </a:graphic>
          </wp:inline>
        </w:drawing>
      </w:r>
    </w:p>
    <w:p w:rsidR="009B74E0" w:rsidRPr="00AE1259" w:rsidRDefault="009B74E0" w:rsidP="00103C69">
      <w:pPr>
        <w:autoSpaceDE w:val="0"/>
        <w:autoSpaceDN w:val="0"/>
        <w:adjustRightInd w:val="0"/>
        <w:spacing w:after="0" w:line="240" w:lineRule="auto"/>
        <w:jc w:val="both"/>
        <w:rPr>
          <w:rFonts w:ascii="Arial" w:hAnsi="Arial" w:cs="Arial"/>
        </w:rPr>
      </w:pPr>
    </w:p>
    <w:p w:rsidR="00BD59F3" w:rsidRPr="00AE1259" w:rsidRDefault="00BD59F3" w:rsidP="00103C69">
      <w:pPr>
        <w:pStyle w:val="Heading2"/>
        <w:jc w:val="both"/>
        <w:rPr>
          <w:rFonts w:ascii="Arial" w:hAnsi="Arial" w:cs="Arial"/>
        </w:rPr>
      </w:pPr>
      <w:r w:rsidRPr="00AE1259">
        <w:rPr>
          <w:rFonts w:ascii="Arial" w:hAnsi="Arial" w:cs="Arial"/>
        </w:rPr>
        <w:t>Lab Tasks</w:t>
      </w:r>
    </w:p>
    <w:p w:rsidR="00BD59F3" w:rsidRPr="00AE1259" w:rsidRDefault="00BD59F3" w:rsidP="00103C69">
      <w:pPr>
        <w:pStyle w:val="Heading3"/>
        <w:jc w:val="both"/>
      </w:pPr>
      <w:r w:rsidRPr="00AE1259">
        <w:t>Lab Task 1:</w:t>
      </w:r>
    </w:p>
    <w:p w:rsidR="00366FFD" w:rsidRPr="00AE1259" w:rsidRDefault="00366FFD" w:rsidP="00103C69">
      <w:pPr>
        <w:autoSpaceDE w:val="0"/>
        <w:autoSpaceDN w:val="0"/>
        <w:adjustRightInd w:val="0"/>
        <w:spacing w:after="0" w:line="240" w:lineRule="auto"/>
        <w:jc w:val="both"/>
        <w:rPr>
          <w:rFonts w:ascii="Arial" w:hAnsi="Arial" w:cs="Arial"/>
        </w:rPr>
      </w:pP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(a) Make sure that you understand the </w:t>
      </w:r>
      <w:r w:rsidRPr="00AE1259">
        <w:rPr>
          <w:rFonts w:ascii="Arial" w:hAnsi="Arial" w:cs="Arial"/>
          <w:b/>
          <w:bCs/>
        </w:rPr>
        <w:t xml:space="preserve">colon </w:t>
      </w:r>
      <w:r w:rsidRPr="00AE1259">
        <w:rPr>
          <w:rFonts w:ascii="Arial" w:hAnsi="Arial" w:cs="Arial"/>
        </w:rPr>
        <w:t xml:space="preserve">notation. In particular, </w:t>
      </w:r>
      <w:r w:rsidR="003915A4">
        <w:rPr>
          <w:rFonts w:ascii="Arial" w:hAnsi="Arial" w:cs="Arial"/>
        </w:rPr>
        <w:t>explain in words</w:t>
      </w:r>
      <w:r w:rsidRPr="00AE1259">
        <w:rPr>
          <w:rFonts w:ascii="Arial" w:hAnsi="Arial" w:cs="Arial"/>
        </w:rPr>
        <w:t xml:space="preserve"> what the following MATLAB code will produce </w:t>
      </w:r>
    </w:p>
    <w:p w:rsidR="00BD59F3" w:rsidRPr="00AE1259" w:rsidRDefault="00BD59F3" w:rsidP="00103C69">
      <w:pPr>
        <w:autoSpaceDE w:val="0"/>
        <w:autoSpaceDN w:val="0"/>
        <w:adjustRightInd w:val="0"/>
        <w:spacing w:after="0" w:line="240" w:lineRule="auto"/>
        <w:jc w:val="both"/>
        <w:rPr>
          <w:rFonts w:ascii="Arial" w:hAnsi="Arial" w:cs="Arial"/>
        </w:rPr>
      </w:pPr>
    </w:p>
    <w:p w:rsidR="00BD59F3" w:rsidRPr="00AE1259"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a</w:t>
      </w:r>
      <w:r w:rsidR="00BD59F3" w:rsidRPr="00AE1259">
        <w:rPr>
          <w:rFonts w:ascii="Arial" w:hAnsi="Arial" w:cs="Arial"/>
        </w:rPr>
        <w:t xml:space="preserve"> = 0 : 6          </w:t>
      </w:r>
    </w:p>
    <w:p w:rsidR="00BD59F3" w:rsidRPr="00AE1259"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b</w:t>
      </w:r>
      <w:r w:rsidR="00BD59F3" w:rsidRPr="00AE1259">
        <w:rPr>
          <w:rFonts w:ascii="Arial" w:hAnsi="Arial" w:cs="Arial"/>
        </w:rPr>
        <w:t xml:space="preserve"> = 2 : 4 : 17          </w:t>
      </w:r>
    </w:p>
    <w:p w:rsidR="00BD59F3" w:rsidRPr="00AE1259"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c</w:t>
      </w:r>
      <w:r w:rsidR="00BD59F3" w:rsidRPr="00AE1259">
        <w:rPr>
          <w:rFonts w:ascii="Arial" w:hAnsi="Arial" w:cs="Arial"/>
        </w:rPr>
        <w:t xml:space="preserve"> = 99 : -1 : 88          </w:t>
      </w:r>
    </w:p>
    <w:p w:rsidR="00BD59F3" w:rsidRPr="00AE1259"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d</w:t>
      </w:r>
      <w:r w:rsidR="00BD59F3" w:rsidRPr="00AE1259">
        <w:rPr>
          <w:rFonts w:ascii="Arial" w:hAnsi="Arial" w:cs="Arial"/>
        </w:rPr>
        <w:t xml:space="preserve"> = 2 : (1/9) : 4          </w:t>
      </w:r>
    </w:p>
    <w:p w:rsidR="00BD59F3" w:rsidRPr="00AE1259"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e</w:t>
      </w:r>
      <w:r w:rsidR="00BD59F3" w:rsidRPr="00AE1259">
        <w:rPr>
          <w:rFonts w:ascii="Arial" w:hAnsi="Arial" w:cs="Arial"/>
        </w:rPr>
        <w:t xml:space="preserve"> = pi * [ 0:0.1:2 ];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(b) Extracting and/or inserting numbers into a vector is very easy to do. Conside</w:t>
      </w:r>
      <w:r w:rsidR="00741F3B" w:rsidRPr="00AE1259">
        <w:rPr>
          <w:rFonts w:ascii="Arial" w:hAnsi="Arial" w:cs="Arial"/>
        </w:rPr>
        <w:t>r the following definition of f</w:t>
      </w:r>
      <w:r w:rsidRPr="00AE1259">
        <w:rPr>
          <w:rFonts w:ascii="Arial" w:hAnsi="Arial" w:cs="Arial"/>
        </w:rPr>
        <w:t xml:space="preserve">: </w:t>
      </w:r>
    </w:p>
    <w:p w:rsidR="00BD59F3" w:rsidRPr="00AE1259" w:rsidRDefault="00BD59F3" w:rsidP="00103C69">
      <w:pPr>
        <w:autoSpaceDE w:val="0"/>
        <w:autoSpaceDN w:val="0"/>
        <w:adjustRightInd w:val="0"/>
        <w:spacing w:after="0" w:line="240" w:lineRule="auto"/>
        <w:jc w:val="both"/>
        <w:rPr>
          <w:rFonts w:ascii="Arial" w:hAnsi="Arial" w:cs="Arial"/>
        </w:rPr>
      </w:pPr>
    </w:p>
    <w:p w:rsidR="00BD59F3" w:rsidRPr="00AE1259"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f</w:t>
      </w:r>
      <w:r w:rsidR="00BD59F3" w:rsidRPr="00AE1259">
        <w:rPr>
          <w:rFonts w:ascii="Arial" w:hAnsi="Arial" w:cs="Arial"/>
        </w:rPr>
        <w:t xml:space="preserve"> = [ zeros(1,3), linspace(0,1,5), ones(1,4) ]       </w:t>
      </w:r>
    </w:p>
    <w:p w:rsidR="00BD59F3" w:rsidRPr="00AE1259"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f</w:t>
      </w:r>
      <w:r w:rsidR="00BD59F3" w:rsidRPr="00AE1259">
        <w:rPr>
          <w:rFonts w:ascii="Arial" w:hAnsi="Arial" w:cs="Arial"/>
        </w:rPr>
        <w:t xml:space="preserve">(4:6)            </w:t>
      </w:r>
    </w:p>
    <w:p w:rsidR="00BD59F3" w:rsidRPr="00AE1259"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size(f</w:t>
      </w:r>
      <w:r w:rsidR="00BD59F3" w:rsidRPr="00AE1259">
        <w:rPr>
          <w:rFonts w:ascii="Arial" w:hAnsi="Arial" w:cs="Arial"/>
        </w:rPr>
        <w:t xml:space="preserve">)           </w:t>
      </w:r>
    </w:p>
    <w:p w:rsidR="00BD59F3" w:rsidRPr="00AE1259"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length(f</w:t>
      </w:r>
      <w:r w:rsidR="00BD59F3" w:rsidRPr="00AE1259">
        <w:rPr>
          <w:rFonts w:ascii="Arial" w:hAnsi="Arial" w:cs="Arial"/>
        </w:rPr>
        <w:t xml:space="preserve">)          </w:t>
      </w:r>
    </w:p>
    <w:p w:rsidR="00BD59F3" w:rsidRPr="00AE1259"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f(2:2:length(f</w:t>
      </w:r>
      <w:r w:rsidR="00BD59F3" w:rsidRPr="00AE1259">
        <w:rPr>
          <w:rFonts w:ascii="Arial" w:hAnsi="Arial" w:cs="Arial"/>
        </w:rPr>
        <w:t xml:space="preserve">))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w:t>
      </w:r>
    </w:p>
    <w:p w:rsidR="003F2003"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Explain the results echoed from the last four lines of the above code. </w:t>
      </w:r>
    </w:p>
    <w:p w:rsidR="00BD59F3" w:rsidRPr="00AE1259" w:rsidRDefault="003F2003" w:rsidP="008500DF">
      <w:pPr>
        <w:rPr>
          <w:rFonts w:ascii="Arial" w:hAnsi="Arial" w:cs="Arial"/>
        </w:rPr>
      </w:pPr>
      <w:r>
        <w:rPr>
          <w:rFonts w:ascii="Arial" w:hAnsi="Arial" w:cs="Arial"/>
        </w:rPr>
        <w:br w:type="page"/>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lastRenderedPageBreak/>
        <w:t xml:space="preserve">(c) Observe the result of the following assignments: </w:t>
      </w:r>
    </w:p>
    <w:p w:rsidR="00BD59F3" w:rsidRDefault="00741F3B" w:rsidP="00103C69">
      <w:pPr>
        <w:autoSpaceDE w:val="0"/>
        <w:autoSpaceDN w:val="0"/>
        <w:adjustRightInd w:val="0"/>
        <w:spacing w:after="0" w:line="240" w:lineRule="auto"/>
        <w:jc w:val="both"/>
        <w:rPr>
          <w:rFonts w:ascii="Arial" w:hAnsi="Arial" w:cs="Arial"/>
        </w:rPr>
      </w:pPr>
      <w:r w:rsidRPr="00AE1259">
        <w:rPr>
          <w:rFonts w:ascii="Arial" w:hAnsi="Arial" w:cs="Arial"/>
        </w:rPr>
        <w:t>g = f; g</w:t>
      </w:r>
      <w:r w:rsidR="00BD59F3" w:rsidRPr="00AE1259">
        <w:rPr>
          <w:rFonts w:ascii="Arial" w:hAnsi="Arial" w:cs="Arial"/>
        </w:rPr>
        <w:t xml:space="preserve">(4:6) = pi*(1:3)         </w:t>
      </w:r>
    </w:p>
    <w:p w:rsidR="003F2003" w:rsidRDefault="003F2003" w:rsidP="00103C69">
      <w:pPr>
        <w:autoSpaceDE w:val="0"/>
        <w:autoSpaceDN w:val="0"/>
        <w:adjustRightInd w:val="0"/>
        <w:spacing w:after="0" w:line="240" w:lineRule="auto"/>
        <w:jc w:val="both"/>
        <w:rPr>
          <w:rFonts w:ascii="Arial" w:hAnsi="Arial" w:cs="Arial"/>
        </w:rPr>
      </w:pPr>
    </w:p>
    <w:p w:rsidR="000016B0" w:rsidRDefault="000016B0" w:rsidP="00103C69">
      <w:pPr>
        <w:autoSpaceDE w:val="0"/>
        <w:autoSpaceDN w:val="0"/>
        <w:adjustRightInd w:val="0"/>
        <w:spacing w:after="0" w:line="240" w:lineRule="auto"/>
        <w:jc w:val="both"/>
        <w:rPr>
          <w:rFonts w:ascii="Arial" w:hAnsi="Arial" w:cs="Arial"/>
          <w:b/>
        </w:rPr>
      </w:pPr>
      <w:r>
        <w:rPr>
          <w:rFonts w:ascii="Arial" w:hAnsi="Arial" w:cs="Arial"/>
          <w:b/>
        </w:rPr>
        <w:t>Solutions of Task 1:</w:t>
      </w:r>
    </w:p>
    <w:p w:rsidR="000016B0" w:rsidRDefault="008C39FE" w:rsidP="00103C69">
      <w:pPr>
        <w:autoSpaceDE w:val="0"/>
        <w:autoSpaceDN w:val="0"/>
        <w:adjustRightInd w:val="0"/>
        <w:spacing w:after="0" w:line="240" w:lineRule="auto"/>
        <w:jc w:val="both"/>
        <w:rPr>
          <w:rFonts w:ascii="Arial" w:hAnsi="Arial" w:cs="Arial"/>
        </w:rPr>
      </w:pPr>
      <w:r>
        <w:rPr>
          <w:rFonts w:ascii="Arial" w:hAnsi="Arial" w:cs="Arial"/>
        </w:rPr>
        <w:t>a)</w:t>
      </w:r>
    </w:p>
    <w:p w:rsidR="008C39FE" w:rsidRDefault="008C39FE" w:rsidP="008C39FE">
      <w:pPr>
        <w:autoSpaceDE w:val="0"/>
        <w:autoSpaceDN w:val="0"/>
        <w:adjustRightInd w:val="0"/>
        <w:spacing w:after="0" w:line="240" w:lineRule="auto"/>
        <w:jc w:val="center"/>
        <w:rPr>
          <w:rFonts w:ascii="Arial" w:hAnsi="Arial" w:cs="Arial"/>
        </w:rPr>
      </w:pPr>
      <w:r w:rsidRPr="008C39FE">
        <w:rPr>
          <w:rFonts w:ascii="Arial" w:hAnsi="Arial" w:cs="Arial"/>
          <w:noProof/>
        </w:rPr>
        <w:drawing>
          <wp:inline distT="0" distB="0" distL="0" distR="0">
            <wp:extent cx="4695825" cy="2719468"/>
            <wp:effectExtent l="0" t="0" r="0" b="5080"/>
            <wp:docPr id="10" name="Picture 10" descr="D:\Semester 4\Signals and Systems\Labs\Lab 1\1.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4\Signals and Systems\Labs\Lab 1\1.2.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536" cy="2722775"/>
                    </a:xfrm>
                    <a:prstGeom prst="rect">
                      <a:avLst/>
                    </a:prstGeom>
                    <a:noFill/>
                    <a:ln>
                      <a:noFill/>
                    </a:ln>
                  </pic:spPr>
                </pic:pic>
              </a:graphicData>
            </a:graphic>
          </wp:inline>
        </w:drawing>
      </w:r>
    </w:p>
    <w:p w:rsidR="008C39FE" w:rsidRDefault="008C39FE" w:rsidP="008C39FE">
      <w:pPr>
        <w:autoSpaceDE w:val="0"/>
        <w:autoSpaceDN w:val="0"/>
        <w:adjustRightInd w:val="0"/>
        <w:spacing w:after="0" w:line="240" w:lineRule="auto"/>
        <w:jc w:val="center"/>
        <w:rPr>
          <w:rFonts w:ascii="Arial" w:hAnsi="Arial" w:cs="Arial"/>
        </w:rPr>
      </w:pPr>
      <w:r w:rsidRPr="008C39FE">
        <w:rPr>
          <w:rFonts w:ascii="Arial" w:hAnsi="Arial" w:cs="Arial"/>
          <w:noProof/>
        </w:rPr>
        <w:drawing>
          <wp:inline distT="0" distB="0" distL="0" distR="0">
            <wp:extent cx="5495925" cy="4107009"/>
            <wp:effectExtent l="0" t="0" r="0" b="8255"/>
            <wp:docPr id="11" name="Picture 11" descr="D:\Semester 4\Signals and Systems\Labs\Lab 1\1.2.1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4\Signals and Systems\Labs\Lab 1\1.2.1a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3184" cy="4127379"/>
                    </a:xfrm>
                    <a:prstGeom prst="rect">
                      <a:avLst/>
                    </a:prstGeom>
                    <a:noFill/>
                    <a:ln>
                      <a:noFill/>
                    </a:ln>
                  </pic:spPr>
                </pic:pic>
              </a:graphicData>
            </a:graphic>
          </wp:inline>
        </w:drawing>
      </w:r>
    </w:p>
    <w:p w:rsidR="008C39FE" w:rsidRDefault="008C39FE" w:rsidP="008C39FE">
      <w:pPr>
        <w:autoSpaceDE w:val="0"/>
        <w:autoSpaceDN w:val="0"/>
        <w:adjustRightInd w:val="0"/>
        <w:spacing w:after="0" w:line="240" w:lineRule="auto"/>
        <w:jc w:val="center"/>
        <w:rPr>
          <w:rFonts w:ascii="Arial" w:hAnsi="Arial" w:cs="Arial"/>
        </w:rPr>
      </w:pPr>
    </w:p>
    <w:p w:rsidR="008C39FE" w:rsidRDefault="008C39FE" w:rsidP="00177D23">
      <w:pPr>
        <w:autoSpaceDE w:val="0"/>
        <w:autoSpaceDN w:val="0"/>
        <w:adjustRightInd w:val="0"/>
        <w:spacing w:after="0" w:line="240" w:lineRule="auto"/>
        <w:rPr>
          <w:rFonts w:ascii="Arial" w:hAnsi="Arial" w:cs="Arial"/>
        </w:rPr>
      </w:pPr>
    </w:p>
    <w:p w:rsidR="008C39FE" w:rsidRDefault="008C39FE" w:rsidP="008C39FE">
      <w:pPr>
        <w:autoSpaceDE w:val="0"/>
        <w:autoSpaceDN w:val="0"/>
        <w:adjustRightInd w:val="0"/>
        <w:spacing w:after="0" w:line="240" w:lineRule="auto"/>
        <w:jc w:val="center"/>
        <w:rPr>
          <w:rFonts w:ascii="Arial" w:hAnsi="Arial" w:cs="Arial"/>
        </w:rPr>
      </w:pPr>
    </w:p>
    <w:p w:rsidR="008C39FE" w:rsidRDefault="008C39FE" w:rsidP="008C39FE">
      <w:pPr>
        <w:autoSpaceDE w:val="0"/>
        <w:autoSpaceDN w:val="0"/>
        <w:adjustRightInd w:val="0"/>
        <w:spacing w:after="0" w:line="240" w:lineRule="auto"/>
        <w:rPr>
          <w:rFonts w:ascii="Arial" w:hAnsi="Arial" w:cs="Arial"/>
        </w:rPr>
      </w:pPr>
      <w:r>
        <w:rPr>
          <w:rFonts w:ascii="Arial" w:hAnsi="Arial" w:cs="Arial"/>
        </w:rPr>
        <w:t>b)</w:t>
      </w:r>
    </w:p>
    <w:p w:rsidR="008C39FE" w:rsidRDefault="008C39FE" w:rsidP="008C39FE">
      <w:pPr>
        <w:autoSpaceDE w:val="0"/>
        <w:autoSpaceDN w:val="0"/>
        <w:adjustRightInd w:val="0"/>
        <w:spacing w:after="0" w:line="240" w:lineRule="auto"/>
        <w:jc w:val="center"/>
        <w:rPr>
          <w:rFonts w:ascii="Arial" w:hAnsi="Arial" w:cs="Arial"/>
        </w:rPr>
      </w:pPr>
      <w:r w:rsidRPr="008C39FE">
        <w:rPr>
          <w:rFonts w:ascii="Arial" w:hAnsi="Arial" w:cs="Arial"/>
          <w:noProof/>
        </w:rPr>
        <w:drawing>
          <wp:inline distT="0" distB="0" distL="0" distR="0">
            <wp:extent cx="5542829" cy="3695700"/>
            <wp:effectExtent l="0" t="0" r="1270" b="0"/>
            <wp:docPr id="12" name="Picture 12" descr="D:\Semester 4\Signals and Systems\Labs\Lab 1\1.2.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ester 4\Signals and Systems\Labs\Lab 1\1.2.1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841" cy="3705710"/>
                    </a:xfrm>
                    <a:prstGeom prst="rect">
                      <a:avLst/>
                    </a:prstGeom>
                    <a:noFill/>
                    <a:ln>
                      <a:noFill/>
                    </a:ln>
                  </pic:spPr>
                </pic:pic>
              </a:graphicData>
            </a:graphic>
          </wp:inline>
        </w:drawing>
      </w:r>
    </w:p>
    <w:p w:rsidR="008500DF" w:rsidRDefault="008500DF" w:rsidP="008500DF">
      <w:pPr>
        <w:autoSpaceDE w:val="0"/>
        <w:autoSpaceDN w:val="0"/>
        <w:adjustRightInd w:val="0"/>
        <w:spacing w:after="0" w:line="240" w:lineRule="auto"/>
        <w:jc w:val="both"/>
        <w:rPr>
          <w:rFonts w:ascii="Arial" w:hAnsi="Arial" w:cs="Arial"/>
        </w:rPr>
      </w:pPr>
      <w:r w:rsidRPr="003F2003">
        <w:rPr>
          <w:rFonts w:ascii="Arial" w:hAnsi="Arial" w:cs="Arial"/>
          <w:b/>
          <w:u w:val="single"/>
        </w:rPr>
        <w:t>Ans:</w:t>
      </w:r>
      <w:r w:rsidRPr="003F2003">
        <w:rPr>
          <w:rFonts w:ascii="Arial" w:hAnsi="Arial" w:cs="Arial"/>
        </w:rPr>
        <w:t xml:space="preserve"> </w:t>
      </w:r>
      <w:r>
        <w:rPr>
          <w:rFonts w:ascii="Arial" w:hAnsi="Arial" w:cs="Arial"/>
        </w:rPr>
        <w:t>s</w:t>
      </w:r>
      <w:r w:rsidRPr="003F2003">
        <w:rPr>
          <w:rFonts w:ascii="Arial" w:hAnsi="Arial" w:cs="Arial"/>
        </w:rPr>
        <w:t>ize function</w:t>
      </w:r>
      <w:r>
        <w:rPr>
          <w:rFonts w:ascii="Arial" w:hAnsi="Arial" w:cs="Arial"/>
        </w:rPr>
        <w:t xml:space="preserve"> gives the size of the vector i.e. 1 12, whereas the length function gives the length of vector i.e. 12. The last line of code prints the values at the even places of the vector i.e. starting from 2 upto the length of vector and incremented by 2</w:t>
      </w:r>
    </w:p>
    <w:p w:rsidR="00177D23" w:rsidRDefault="00177D23" w:rsidP="00177D23">
      <w:pPr>
        <w:rPr>
          <w:rFonts w:ascii="Arial" w:hAnsi="Arial" w:cs="Arial"/>
          <w:b/>
          <w:u w:val="single"/>
        </w:rPr>
      </w:pPr>
    </w:p>
    <w:p w:rsidR="008C39FE" w:rsidRPr="00177D23" w:rsidRDefault="008C39FE" w:rsidP="00177D23">
      <w:pPr>
        <w:rPr>
          <w:rFonts w:ascii="Arial" w:hAnsi="Arial" w:cs="Arial"/>
          <w:b/>
          <w:u w:val="single"/>
        </w:rPr>
      </w:pPr>
      <w:r>
        <w:rPr>
          <w:rFonts w:ascii="Arial" w:hAnsi="Arial" w:cs="Arial"/>
        </w:rPr>
        <w:t>c)</w:t>
      </w:r>
    </w:p>
    <w:p w:rsidR="008C39FE" w:rsidRPr="000016B0" w:rsidRDefault="008C39FE" w:rsidP="00F0695C">
      <w:pPr>
        <w:autoSpaceDE w:val="0"/>
        <w:autoSpaceDN w:val="0"/>
        <w:adjustRightInd w:val="0"/>
        <w:spacing w:after="0" w:line="240" w:lineRule="auto"/>
        <w:jc w:val="center"/>
        <w:rPr>
          <w:rFonts w:ascii="Arial" w:hAnsi="Arial" w:cs="Arial"/>
        </w:rPr>
      </w:pPr>
      <w:r w:rsidRPr="008C39FE">
        <w:rPr>
          <w:rFonts w:ascii="Arial" w:hAnsi="Arial" w:cs="Arial"/>
          <w:noProof/>
        </w:rPr>
        <w:drawing>
          <wp:inline distT="0" distB="0" distL="0" distR="0">
            <wp:extent cx="5504302" cy="2736000"/>
            <wp:effectExtent l="0" t="0" r="1270" b="7620"/>
            <wp:docPr id="13" name="Picture 13" descr="D:\Semester 4\Signals and Systems\Labs\Lab 1\1.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mester 4\Signals and Systems\Labs\Lab 1\1.2.1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3928" cy="2740785"/>
                    </a:xfrm>
                    <a:prstGeom prst="rect">
                      <a:avLst/>
                    </a:prstGeom>
                    <a:noFill/>
                    <a:ln>
                      <a:noFill/>
                    </a:ln>
                  </pic:spPr>
                </pic:pic>
              </a:graphicData>
            </a:graphic>
          </wp:inline>
        </w:drawing>
      </w:r>
    </w:p>
    <w:p w:rsidR="00BD59F3" w:rsidRPr="00AE1259" w:rsidRDefault="00BD59F3" w:rsidP="00103C69">
      <w:pPr>
        <w:pStyle w:val="Heading3"/>
        <w:jc w:val="both"/>
      </w:pPr>
      <w:r w:rsidRPr="00AE1259">
        <w:lastRenderedPageBreak/>
        <w:t xml:space="preserve">Lab Task 2: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Now write a statem</w:t>
      </w:r>
      <w:r w:rsidR="001F26B0" w:rsidRPr="00AE1259">
        <w:rPr>
          <w:rFonts w:ascii="Arial" w:hAnsi="Arial" w:cs="Arial"/>
        </w:rPr>
        <w:t>ent that will take the vector f</w:t>
      </w:r>
      <w:r w:rsidRPr="00AE1259">
        <w:rPr>
          <w:rFonts w:ascii="Arial" w:hAnsi="Arial" w:cs="Arial"/>
        </w:rPr>
        <w:t xml:space="preserve"> defined in part (b) and replace the</w:t>
      </w:r>
      <w:r w:rsidR="001F26B0" w:rsidRPr="00AE1259">
        <w:rPr>
          <w:rFonts w:ascii="Arial" w:hAnsi="Arial" w:cs="Arial"/>
        </w:rPr>
        <w:t xml:space="preserve"> even indexed elements (i.e., f(2), f</w:t>
      </w:r>
      <w:r w:rsidRPr="00AE1259">
        <w:rPr>
          <w:rFonts w:ascii="Arial" w:hAnsi="Arial" w:cs="Arial"/>
        </w:rPr>
        <w:t>(4), etc) with the constant ‘π</w:t>
      </w:r>
      <w:r w:rsidR="00BB6CE5" w:rsidRPr="00AE1259">
        <w:rPr>
          <w:rFonts w:ascii="Arial" w:hAnsi="Arial" w:cs="Arial"/>
          <w:vertAlign w:val="superscript"/>
        </w:rPr>
        <w:t>π</w:t>
      </w:r>
      <w:r w:rsidRPr="00AE1259">
        <w:rPr>
          <w:rFonts w:ascii="Arial" w:hAnsi="Arial" w:cs="Arial"/>
        </w:rPr>
        <w:t xml:space="preserve"> ‘ (pi raised to the power pi)</w:t>
      </w:r>
      <w:r w:rsidR="006B6D57" w:rsidRPr="00AE1259">
        <w:rPr>
          <w:rFonts w:ascii="Arial" w:hAnsi="Arial" w:cs="Arial"/>
        </w:rPr>
        <w:t xml:space="preserve"> (Try: finding help on ‘^’ operator or the function ‘power’)</w:t>
      </w:r>
      <w:r w:rsidRPr="00AE1259">
        <w:rPr>
          <w:rFonts w:ascii="Arial" w:hAnsi="Arial" w:cs="Arial"/>
        </w:rPr>
        <w:t xml:space="preserve">. </w:t>
      </w:r>
      <w:r w:rsidRPr="00AE1259">
        <w:rPr>
          <w:rFonts w:ascii="Arial" w:hAnsi="Arial" w:cs="Arial"/>
          <w:i/>
          <w:iCs/>
        </w:rPr>
        <w:t xml:space="preserve">Use a vector replacement, not a loop. </w:t>
      </w:r>
      <w:r w:rsidRPr="00AE1259">
        <w:rPr>
          <w:rFonts w:ascii="Arial" w:hAnsi="Arial" w:cs="Arial"/>
        </w:rPr>
        <w:t xml:space="preserve">Experiment with vectors in MATLAB. Think of the vector as a set of numbers. Try the following:  </w:t>
      </w:r>
    </w:p>
    <w:p w:rsidR="00BD59F3" w:rsidRDefault="001F26B0" w:rsidP="00103C69">
      <w:pPr>
        <w:autoSpaceDE w:val="0"/>
        <w:autoSpaceDN w:val="0"/>
        <w:adjustRightInd w:val="0"/>
        <w:spacing w:after="0" w:line="240" w:lineRule="auto"/>
        <w:jc w:val="both"/>
        <w:rPr>
          <w:rFonts w:ascii="Arial" w:hAnsi="Arial" w:cs="Arial"/>
        </w:rPr>
      </w:pPr>
      <w:r w:rsidRPr="00AE1259">
        <w:rPr>
          <w:rFonts w:ascii="Arial" w:hAnsi="Arial" w:cs="Arial"/>
        </w:rPr>
        <w:t>h</w:t>
      </w:r>
      <w:r w:rsidR="00BD59F3" w:rsidRPr="00AE1259">
        <w:rPr>
          <w:rFonts w:ascii="Arial" w:hAnsi="Arial" w:cs="Arial"/>
        </w:rPr>
        <w:t xml:space="preserve"> = cos( pi*(0:11)/4 ) %&lt;---comment: compute cosines      </w:t>
      </w:r>
    </w:p>
    <w:p w:rsidR="00AE1259" w:rsidRPr="00AE1259" w:rsidRDefault="00AE1259" w:rsidP="00103C69">
      <w:pPr>
        <w:autoSpaceDE w:val="0"/>
        <w:autoSpaceDN w:val="0"/>
        <w:adjustRightInd w:val="0"/>
        <w:spacing w:after="0" w:line="240" w:lineRule="auto"/>
        <w:jc w:val="both"/>
        <w:rPr>
          <w:rFonts w:ascii="Arial" w:hAnsi="Arial" w:cs="Arial"/>
        </w:rPr>
      </w:pPr>
    </w:p>
    <w:p w:rsidR="00BD59F3"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Explain how the different values of cosine are stored in the</w:t>
      </w:r>
      <w:r w:rsidR="001F26B0" w:rsidRPr="00AE1259">
        <w:rPr>
          <w:rFonts w:ascii="Arial" w:hAnsi="Arial" w:cs="Arial"/>
        </w:rPr>
        <w:t xml:space="preserve"> vector h. What is h(1)? Is h</w:t>
      </w:r>
      <w:r w:rsidRPr="00AE1259">
        <w:rPr>
          <w:rFonts w:ascii="Arial" w:hAnsi="Arial" w:cs="Arial"/>
        </w:rPr>
        <w:t xml:space="preserve">(0) defined?  </w:t>
      </w:r>
    </w:p>
    <w:p w:rsidR="009D4522" w:rsidRDefault="009D4522" w:rsidP="00103C69">
      <w:pPr>
        <w:autoSpaceDE w:val="0"/>
        <w:autoSpaceDN w:val="0"/>
        <w:adjustRightInd w:val="0"/>
        <w:spacing w:after="0" w:line="240" w:lineRule="auto"/>
        <w:jc w:val="both"/>
        <w:rPr>
          <w:rFonts w:ascii="Arial" w:hAnsi="Arial" w:cs="Arial"/>
        </w:rPr>
      </w:pPr>
    </w:p>
    <w:p w:rsidR="009D4522" w:rsidRDefault="009D4522" w:rsidP="00103C69">
      <w:pPr>
        <w:autoSpaceDE w:val="0"/>
        <w:autoSpaceDN w:val="0"/>
        <w:adjustRightInd w:val="0"/>
        <w:spacing w:after="0" w:line="240" w:lineRule="auto"/>
        <w:jc w:val="both"/>
        <w:rPr>
          <w:rFonts w:ascii="Arial" w:hAnsi="Arial" w:cs="Arial"/>
          <w:b/>
        </w:rPr>
      </w:pPr>
      <w:r>
        <w:rPr>
          <w:rFonts w:ascii="Arial" w:hAnsi="Arial" w:cs="Arial"/>
          <w:b/>
        </w:rPr>
        <w:t>Solution of Lab Task 2:</w:t>
      </w:r>
    </w:p>
    <w:p w:rsidR="009D4522" w:rsidRDefault="009D4522" w:rsidP="009D4522">
      <w:pPr>
        <w:autoSpaceDE w:val="0"/>
        <w:autoSpaceDN w:val="0"/>
        <w:adjustRightInd w:val="0"/>
        <w:spacing w:after="0" w:line="240" w:lineRule="auto"/>
        <w:jc w:val="center"/>
        <w:rPr>
          <w:rFonts w:ascii="Arial" w:hAnsi="Arial" w:cs="Arial"/>
        </w:rPr>
      </w:pPr>
      <w:r w:rsidRPr="009D4522">
        <w:rPr>
          <w:rFonts w:ascii="Arial" w:hAnsi="Arial" w:cs="Arial"/>
          <w:noProof/>
        </w:rPr>
        <w:drawing>
          <wp:inline distT="0" distB="0" distL="0" distR="0">
            <wp:extent cx="5657850" cy="2775835"/>
            <wp:effectExtent l="0" t="0" r="0" b="5715"/>
            <wp:docPr id="14" name="Picture 14" descr="D:\Semester 4\Signals and Systems\Labs\Lab 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mester 4\Signals and Systems\Labs\Lab 1\1.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8915" cy="2781263"/>
                    </a:xfrm>
                    <a:prstGeom prst="rect">
                      <a:avLst/>
                    </a:prstGeom>
                    <a:noFill/>
                    <a:ln>
                      <a:noFill/>
                    </a:ln>
                  </pic:spPr>
                </pic:pic>
              </a:graphicData>
            </a:graphic>
          </wp:inline>
        </w:drawing>
      </w:r>
    </w:p>
    <w:p w:rsidR="008500DF" w:rsidRDefault="00F0695C" w:rsidP="008500DF">
      <w:pPr>
        <w:autoSpaceDE w:val="0"/>
        <w:autoSpaceDN w:val="0"/>
        <w:adjustRightInd w:val="0"/>
        <w:spacing w:after="0" w:line="240" w:lineRule="auto"/>
        <w:rPr>
          <w:rFonts w:ascii="Arial" w:hAnsi="Arial" w:cs="Arial"/>
        </w:rPr>
      </w:pPr>
      <w:r>
        <w:rPr>
          <w:rFonts w:ascii="Arial" w:hAnsi="Arial" w:cs="Arial"/>
          <w:b/>
          <w:u w:val="single"/>
        </w:rPr>
        <w:t>Ans:</w:t>
      </w:r>
      <w:r>
        <w:rPr>
          <w:rFonts w:ascii="Arial" w:hAnsi="Arial" w:cs="Arial"/>
        </w:rPr>
        <w:t xml:space="preserve"> </w:t>
      </w:r>
      <w:r w:rsidR="008500DF">
        <w:rPr>
          <w:rFonts w:ascii="Arial" w:hAnsi="Arial" w:cs="Arial"/>
        </w:rPr>
        <w:t>h(1) will be the first element of the vector, whereas h(0) doesn’t exist.</w:t>
      </w:r>
    </w:p>
    <w:p w:rsidR="008500DF" w:rsidRPr="009D4522" w:rsidRDefault="008500DF" w:rsidP="008500DF">
      <w:pPr>
        <w:autoSpaceDE w:val="0"/>
        <w:autoSpaceDN w:val="0"/>
        <w:adjustRightInd w:val="0"/>
        <w:spacing w:after="0" w:line="240" w:lineRule="auto"/>
        <w:rPr>
          <w:rFonts w:ascii="Arial" w:hAnsi="Arial" w:cs="Arial"/>
        </w:rPr>
      </w:pPr>
    </w:p>
    <w:p w:rsidR="00BD59F3" w:rsidRPr="00AE1259" w:rsidRDefault="00BD59F3" w:rsidP="00103C69">
      <w:pPr>
        <w:pStyle w:val="Heading3"/>
        <w:jc w:val="both"/>
      </w:pPr>
      <w:r w:rsidRPr="00AE1259">
        <w:t>Lab task 3:</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Loops can be written in MATLAB, but they are NOT the most efficient way to get things done. It’s better to </w:t>
      </w:r>
      <w:r w:rsidRPr="00AE1259">
        <w:rPr>
          <w:rFonts w:ascii="Arial" w:hAnsi="Arial" w:cs="Arial"/>
          <w:b/>
          <w:bCs/>
        </w:rPr>
        <w:t xml:space="preserve">always avoid loops </w:t>
      </w:r>
      <w:r w:rsidRPr="00AE1259">
        <w:rPr>
          <w:rFonts w:ascii="Arial" w:hAnsi="Arial" w:cs="Arial"/>
        </w:rPr>
        <w:t>and use the colon notation instead. The following code has a loop that computes values of the c</w:t>
      </w:r>
      <w:r w:rsidR="00D549A6">
        <w:rPr>
          <w:rFonts w:ascii="Arial" w:hAnsi="Arial" w:cs="Arial"/>
        </w:rPr>
        <w:t>osine function. (The index of g</w:t>
      </w:r>
      <w:r w:rsidRPr="00AE1259">
        <w:rPr>
          <w:rFonts w:ascii="Arial" w:hAnsi="Arial" w:cs="Arial"/>
        </w:rPr>
        <w:t xml:space="preserve">() must start at 1.) Rewrite this computation without using the loop (follow the style in the previous part).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w:t>
      </w:r>
    </w:p>
    <w:p w:rsidR="00BD59F3" w:rsidRPr="00AE1259" w:rsidRDefault="001F26B0" w:rsidP="00103C69">
      <w:pPr>
        <w:autoSpaceDE w:val="0"/>
        <w:autoSpaceDN w:val="0"/>
        <w:adjustRightInd w:val="0"/>
        <w:spacing w:after="0" w:line="240" w:lineRule="auto"/>
        <w:jc w:val="both"/>
        <w:rPr>
          <w:rFonts w:ascii="Arial" w:hAnsi="Arial" w:cs="Arial"/>
        </w:rPr>
      </w:pPr>
      <w:r w:rsidRPr="00AE1259">
        <w:rPr>
          <w:rFonts w:ascii="Arial" w:hAnsi="Arial" w:cs="Arial"/>
        </w:rPr>
        <w:t>g</w:t>
      </w:r>
      <w:r w:rsidR="00BD59F3" w:rsidRPr="00AE1259">
        <w:rPr>
          <w:rFonts w:ascii="Arial" w:hAnsi="Arial" w:cs="Arial"/>
        </w:rPr>
        <w:t xml:space="preserve"> = [ ]; %&lt;--- i</w:t>
      </w:r>
      <w:r w:rsidR="00D549A6">
        <w:rPr>
          <w:rFonts w:ascii="Arial" w:hAnsi="Arial" w:cs="Arial"/>
        </w:rPr>
        <w:t>nitialize the g</w:t>
      </w:r>
      <w:r w:rsidR="00BD59F3" w:rsidRPr="00AE1259">
        <w:rPr>
          <w:rFonts w:ascii="Arial" w:hAnsi="Arial" w:cs="Arial"/>
        </w:rPr>
        <w:t xml:space="preserve"> vector to be empty </w:t>
      </w:r>
    </w:p>
    <w:p w:rsidR="00BD59F3" w:rsidRPr="00AE1259" w:rsidRDefault="00BD59F3" w:rsidP="00103C69">
      <w:pPr>
        <w:autoSpaceDE w:val="0"/>
        <w:autoSpaceDN w:val="0"/>
        <w:adjustRightInd w:val="0"/>
        <w:spacing w:after="0" w:line="240" w:lineRule="auto"/>
        <w:jc w:val="both"/>
        <w:rPr>
          <w:rFonts w:ascii="Arial" w:hAnsi="Arial" w:cs="Arial"/>
          <w:lang w:val="da-DK"/>
        </w:rPr>
      </w:pPr>
      <w:r w:rsidRPr="00AE1259">
        <w:rPr>
          <w:rFonts w:ascii="Arial" w:hAnsi="Arial" w:cs="Arial"/>
          <w:lang w:val="da-DK"/>
        </w:rPr>
        <w:t xml:space="preserve">for k=-5:5 </w:t>
      </w:r>
    </w:p>
    <w:p w:rsidR="00BD59F3" w:rsidRPr="00AE1259" w:rsidRDefault="001F26B0" w:rsidP="00103C69">
      <w:pPr>
        <w:autoSpaceDE w:val="0"/>
        <w:autoSpaceDN w:val="0"/>
        <w:adjustRightInd w:val="0"/>
        <w:spacing w:after="0" w:line="240" w:lineRule="auto"/>
        <w:jc w:val="both"/>
        <w:rPr>
          <w:rFonts w:ascii="Arial" w:hAnsi="Arial" w:cs="Arial"/>
          <w:lang w:val="da-DK"/>
        </w:rPr>
      </w:pPr>
      <w:r w:rsidRPr="00AE1259">
        <w:rPr>
          <w:rFonts w:ascii="Arial" w:hAnsi="Arial" w:cs="Arial"/>
          <w:lang w:val="da-DK"/>
        </w:rPr>
        <w:t>g</w:t>
      </w:r>
      <w:r w:rsidR="00BD59F3" w:rsidRPr="00AE1259">
        <w:rPr>
          <w:rFonts w:ascii="Arial" w:hAnsi="Arial" w:cs="Arial"/>
          <w:lang w:val="da-DK"/>
        </w:rPr>
        <w:t xml:space="preserve">(k+6) = cos( k*pi/3 ) </w:t>
      </w:r>
      <w:r w:rsidR="00B8117F">
        <w:rPr>
          <w:rFonts w:ascii="Arial" w:hAnsi="Arial" w:cs="Arial"/>
          <w:lang w:val="da-DK"/>
        </w:rPr>
        <w:t>;</w:t>
      </w:r>
    </w:p>
    <w:p w:rsidR="00BD59F3" w:rsidRPr="00AE1259" w:rsidRDefault="00BD59F3" w:rsidP="00103C69">
      <w:pPr>
        <w:autoSpaceDE w:val="0"/>
        <w:autoSpaceDN w:val="0"/>
        <w:adjustRightInd w:val="0"/>
        <w:spacing w:after="0" w:line="240" w:lineRule="auto"/>
        <w:jc w:val="both"/>
        <w:rPr>
          <w:rFonts w:ascii="Arial" w:hAnsi="Arial" w:cs="Arial"/>
          <w:lang w:val="da-DK"/>
        </w:rPr>
      </w:pPr>
      <w:r w:rsidRPr="00AE1259">
        <w:rPr>
          <w:rFonts w:ascii="Arial" w:hAnsi="Arial" w:cs="Arial"/>
          <w:lang w:val="da-DK"/>
        </w:rPr>
        <w:t xml:space="preserve">end </w:t>
      </w:r>
    </w:p>
    <w:p w:rsidR="00AE1259" w:rsidRPr="00AE1259" w:rsidRDefault="001F26B0" w:rsidP="00103C69">
      <w:pPr>
        <w:autoSpaceDE w:val="0"/>
        <w:autoSpaceDN w:val="0"/>
        <w:adjustRightInd w:val="0"/>
        <w:spacing w:after="0" w:line="240" w:lineRule="auto"/>
        <w:jc w:val="both"/>
        <w:rPr>
          <w:rFonts w:ascii="Arial" w:hAnsi="Arial" w:cs="Arial"/>
        </w:rPr>
      </w:pPr>
      <w:r w:rsidRPr="00AE1259">
        <w:rPr>
          <w:rFonts w:ascii="Arial" w:hAnsi="Arial" w:cs="Arial"/>
        </w:rPr>
        <w:t>g</w:t>
      </w:r>
      <w:r w:rsidR="00BD59F3" w:rsidRPr="00AE1259">
        <w:rPr>
          <w:rFonts w:ascii="Arial" w:hAnsi="Arial" w:cs="Arial"/>
        </w:rPr>
        <w:t xml:space="preserve"> </w:t>
      </w:r>
    </w:p>
    <w:p w:rsidR="00BD59F3"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Explain</w:t>
      </w:r>
      <w:r w:rsidR="001F26B0" w:rsidRPr="00AE1259">
        <w:rPr>
          <w:rFonts w:ascii="Arial" w:hAnsi="Arial" w:cs="Arial"/>
        </w:rPr>
        <w:t xml:space="preserve"> why it is necessary to write g</w:t>
      </w:r>
      <w:r w:rsidRPr="00AE1259">
        <w:rPr>
          <w:rFonts w:ascii="Arial" w:hAnsi="Arial" w:cs="Arial"/>
        </w:rPr>
        <w:t>(</w:t>
      </w:r>
      <w:r w:rsidR="001F26B0" w:rsidRPr="00AE1259">
        <w:rPr>
          <w:rFonts w:ascii="Arial" w:hAnsi="Arial" w:cs="Arial"/>
        </w:rPr>
        <w:t>k+6). What happens if you use g</w:t>
      </w:r>
      <w:r w:rsidRPr="00AE1259">
        <w:rPr>
          <w:rFonts w:ascii="Arial" w:hAnsi="Arial" w:cs="Arial"/>
        </w:rPr>
        <w:t xml:space="preserve">(k) instead? </w:t>
      </w:r>
    </w:p>
    <w:p w:rsidR="00B51A5B" w:rsidRDefault="00B51A5B" w:rsidP="00103C69">
      <w:pPr>
        <w:autoSpaceDE w:val="0"/>
        <w:autoSpaceDN w:val="0"/>
        <w:adjustRightInd w:val="0"/>
        <w:spacing w:after="0" w:line="240" w:lineRule="auto"/>
        <w:jc w:val="both"/>
        <w:rPr>
          <w:rFonts w:ascii="Arial" w:hAnsi="Arial" w:cs="Arial"/>
        </w:rPr>
      </w:pPr>
    </w:p>
    <w:p w:rsidR="00B51A5B" w:rsidRDefault="00B51A5B" w:rsidP="00103C69">
      <w:pPr>
        <w:autoSpaceDE w:val="0"/>
        <w:autoSpaceDN w:val="0"/>
        <w:adjustRightInd w:val="0"/>
        <w:spacing w:after="0" w:line="240" w:lineRule="auto"/>
        <w:jc w:val="both"/>
        <w:rPr>
          <w:rFonts w:ascii="Arial" w:hAnsi="Arial" w:cs="Arial"/>
        </w:rPr>
      </w:pPr>
    </w:p>
    <w:p w:rsidR="00B51A5B" w:rsidRDefault="00B51A5B" w:rsidP="00103C69">
      <w:pPr>
        <w:autoSpaceDE w:val="0"/>
        <w:autoSpaceDN w:val="0"/>
        <w:adjustRightInd w:val="0"/>
        <w:spacing w:after="0" w:line="240" w:lineRule="auto"/>
        <w:jc w:val="both"/>
        <w:rPr>
          <w:rFonts w:ascii="Arial" w:hAnsi="Arial" w:cs="Arial"/>
        </w:rPr>
      </w:pPr>
    </w:p>
    <w:p w:rsidR="00B51A5B" w:rsidRDefault="00B51A5B" w:rsidP="00103C69">
      <w:pPr>
        <w:autoSpaceDE w:val="0"/>
        <w:autoSpaceDN w:val="0"/>
        <w:adjustRightInd w:val="0"/>
        <w:spacing w:after="0" w:line="240" w:lineRule="auto"/>
        <w:jc w:val="both"/>
        <w:rPr>
          <w:rFonts w:ascii="Arial" w:hAnsi="Arial" w:cs="Arial"/>
        </w:rPr>
      </w:pPr>
    </w:p>
    <w:p w:rsidR="00B51A5B" w:rsidRDefault="00B51A5B" w:rsidP="00103C69">
      <w:pPr>
        <w:autoSpaceDE w:val="0"/>
        <w:autoSpaceDN w:val="0"/>
        <w:adjustRightInd w:val="0"/>
        <w:spacing w:after="0" w:line="240" w:lineRule="auto"/>
        <w:jc w:val="both"/>
        <w:rPr>
          <w:rFonts w:ascii="Arial" w:hAnsi="Arial" w:cs="Arial"/>
        </w:rPr>
      </w:pPr>
    </w:p>
    <w:p w:rsidR="00B51A5B" w:rsidRDefault="00B51A5B" w:rsidP="00103C69">
      <w:pPr>
        <w:autoSpaceDE w:val="0"/>
        <w:autoSpaceDN w:val="0"/>
        <w:adjustRightInd w:val="0"/>
        <w:spacing w:after="0" w:line="240" w:lineRule="auto"/>
        <w:jc w:val="both"/>
        <w:rPr>
          <w:rFonts w:ascii="Arial" w:hAnsi="Arial" w:cs="Arial"/>
        </w:rPr>
      </w:pPr>
    </w:p>
    <w:p w:rsidR="00B51A5B" w:rsidRDefault="00B51A5B" w:rsidP="00103C69">
      <w:pPr>
        <w:autoSpaceDE w:val="0"/>
        <w:autoSpaceDN w:val="0"/>
        <w:adjustRightInd w:val="0"/>
        <w:spacing w:after="0" w:line="240" w:lineRule="auto"/>
        <w:jc w:val="both"/>
        <w:rPr>
          <w:rFonts w:ascii="Arial" w:hAnsi="Arial" w:cs="Arial"/>
        </w:rPr>
      </w:pPr>
    </w:p>
    <w:p w:rsidR="00B51A5B" w:rsidRDefault="00B51A5B" w:rsidP="00103C69">
      <w:pPr>
        <w:autoSpaceDE w:val="0"/>
        <w:autoSpaceDN w:val="0"/>
        <w:adjustRightInd w:val="0"/>
        <w:spacing w:after="0" w:line="240" w:lineRule="auto"/>
        <w:jc w:val="both"/>
        <w:rPr>
          <w:rFonts w:ascii="Arial" w:hAnsi="Arial" w:cs="Arial"/>
        </w:rPr>
      </w:pPr>
    </w:p>
    <w:p w:rsidR="00B51A5B" w:rsidRPr="00B51A5B" w:rsidRDefault="00B51A5B" w:rsidP="00103C69">
      <w:pPr>
        <w:autoSpaceDE w:val="0"/>
        <w:autoSpaceDN w:val="0"/>
        <w:adjustRightInd w:val="0"/>
        <w:spacing w:after="0" w:line="240" w:lineRule="auto"/>
        <w:jc w:val="both"/>
        <w:rPr>
          <w:rFonts w:ascii="Arial" w:hAnsi="Arial" w:cs="Arial"/>
          <w:b/>
        </w:rPr>
      </w:pPr>
      <w:r>
        <w:rPr>
          <w:rFonts w:ascii="Arial" w:hAnsi="Arial" w:cs="Arial"/>
          <w:b/>
        </w:rPr>
        <w:t>Solutions to Lab Task 3:</w:t>
      </w:r>
    </w:p>
    <w:p w:rsidR="009D4522" w:rsidRDefault="009D4522" w:rsidP="00103C69">
      <w:pPr>
        <w:autoSpaceDE w:val="0"/>
        <w:autoSpaceDN w:val="0"/>
        <w:adjustRightInd w:val="0"/>
        <w:spacing w:after="0" w:line="240" w:lineRule="auto"/>
        <w:jc w:val="both"/>
        <w:rPr>
          <w:rFonts w:ascii="Arial" w:hAnsi="Arial" w:cs="Arial"/>
        </w:rPr>
      </w:pPr>
      <w:r w:rsidRPr="009D4522">
        <w:rPr>
          <w:rFonts w:ascii="Arial" w:hAnsi="Arial" w:cs="Arial"/>
          <w:noProof/>
        </w:rPr>
        <w:drawing>
          <wp:inline distT="0" distB="0" distL="0" distR="0">
            <wp:extent cx="5943600" cy="2816072"/>
            <wp:effectExtent l="0" t="0" r="0" b="3810"/>
            <wp:docPr id="15" name="Picture 15" descr="D:\Semester 4\Signals and Systems\Labs\Lab 1\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emester 4\Signals and Systems\Labs\Lab 1\1.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16072"/>
                    </a:xfrm>
                    <a:prstGeom prst="rect">
                      <a:avLst/>
                    </a:prstGeom>
                    <a:noFill/>
                    <a:ln>
                      <a:noFill/>
                    </a:ln>
                  </pic:spPr>
                </pic:pic>
              </a:graphicData>
            </a:graphic>
          </wp:inline>
        </w:drawing>
      </w:r>
    </w:p>
    <w:p w:rsidR="00C44319" w:rsidRPr="00AE1259" w:rsidRDefault="00C44319" w:rsidP="00103C69">
      <w:pPr>
        <w:autoSpaceDE w:val="0"/>
        <w:autoSpaceDN w:val="0"/>
        <w:adjustRightInd w:val="0"/>
        <w:spacing w:after="0" w:line="240" w:lineRule="auto"/>
        <w:jc w:val="both"/>
        <w:rPr>
          <w:rFonts w:ascii="Arial" w:hAnsi="Arial" w:cs="Arial"/>
        </w:rPr>
      </w:pPr>
      <w:r>
        <w:rPr>
          <w:rFonts w:ascii="Arial" w:hAnsi="Arial" w:cs="Arial"/>
          <w:b/>
          <w:u w:val="single"/>
        </w:rPr>
        <w:t>Ans:</w:t>
      </w:r>
      <w:r>
        <w:rPr>
          <w:rFonts w:ascii="Arial" w:hAnsi="Arial" w:cs="Arial"/>
        </w:rPr>
        <w:t xml:space="preserve"> The indices must be the real positive numbers. If I use the g(k), it will be an error.</w:t>
      </w:r>
      <w:r w:rsidR="00442737">
        <w:rPr>
          <w:rFonts w:ascii="Arial" w:hAnsi="Arial" w:cs="Arial"/>
        </w:rPr>
        <w:t xml:space="preserve"> So, it is necessary to use g(k+6).</w:t>
      </w:r>
    </w:p>
    <w:p w:rsidR="00BD59F3" w:rsidRPr="00AE1259" w:rsidRDefault="00BD59F3" w:rsidP="00103C69">
      <w:pPr>
        <w:autoSpaceDE w:val="0"/>
        <w:autoSpaceDN w:val="0"/>
        <w:adjustRightInd w:val="0"/>
        <w:spacing w:after="0" w:line="240" w:lineRule="auto"/>
        <w:jc w:val="both"/>
        <w:rPr>
          <w:rFonts w:ascii="Arial" w:hAnsi="Arial" w:cs="Arial"/>
        </w:rPr>
      </w:pP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b/>
          <w:bCs/>
        </w:rPr>
        <w:t xml:space="preserve">Plotting in MATLAB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Plotting is easy in MATLAB for both real and complex numbers. The basic plot command will plot a vector y versus a vector x connecting successive points by straight lines. Try the following: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x = [-3 -1 0 1 3 ];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y = x.*x - 3*x;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plot( x, y )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z = x + y*sqrt(-1)         </w:t>
      </w:r>
    </w:p>
    <w:p w:rsidR="001F26B0"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plot( z ) %&lt;---- complex values: plot imag vs. real.</w:t>
      </w:r>
    </w:p>
    <w:p w:rsidR="001F26B0" w:rsidRPr="00AE1259" w:rsidRDefault="001F26B0" w:rsidP="00103C69">
      <w:pPr>
        <w:autoSpaceDE w:val="0"/>
        <w:autoSpaceDN w:val="0"/>
        <w:adjustRightInd w:val="0"/>
        <w:spacing w:after="0" w:line="240" w:lineRule="auto"/>
        <w:jc w:val="both"/>
        <w:rPr>
          <w:rFonts w:ascii="Arial" w:hAnsi="Arial" w:cs="Arial"/>
        </w:rPr>
      </w:pPr>
    </w:p>
    <w:p w:rsidR="00E8245F"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Use help ari</w:t>
      </w:r>
      <w:r w:rsidR="001A2D5E">
        <w:rPr>
          <w:rFonts w:ascii="Arial" w:hAnsi="Arial" w:cs="Arial"/>
        </w:rPr>
        <w:t xml:space="preserve">th to learn how the operation x.*x works when </w:t>
      </w:r>
      <w:r w:rsidRPr="00AE1259">
        <w:rPr>
          <w:rFonts w:ascii="Arial" w:hAnsi="Arial" w:cs="Arial"/>
        </w:rPr>
        <w:t>x is a vector; compare to matrix multiply.</w:t>
      </w:r>
    </w:p>
    <w:p w:rsidR="00E8245F" w:rsidRPr="00AE1259" w:rsidRDefault="00E8245F" w:rsidP="00103C69">
      <w:pPr>
        <w:autoSpaceDE w:val="0"/>
        <w:autoSpaceDN w:val="0"/>
        <w:adjustRightInd w:val="0"/>
        <w:spacing w:after="0" w:line="240" w:lineRule="auto"/>
        <w:jc w:val="both"/>
        <w:rPr>
          <w:rFonts w:ascii="Arial" w:hAnsi="Arial" w:cs="Arial"/>
        </w:rPr>
      </w:pPr>
    </w:p>
    <w:p w:rsidR="00BD59F3" w:rsidRPr="00AE1259" w:rsidRDefault="00E8245F" w:rsidP="00103C69">
      <w:pPr>
        <w:autoSpaceDE w:val="0"/>
        <w:autoSpaceDN w:val="0"/>
        <w:adjustRightInd w:val="0"/>
        <w:spacing w:after="0" w:line="240" w:lineRule="auto"/>
        <w:jc w:val="both"/>
        <w:rPr>
          <w:rFonts w:ascii="Arial" w:hAnsi="Arial" w:cs="Arial"/>
        </w:rPr>
      </w:pPr>
      <w:r w:rsidRPr="00AE1259">
        <w:rPr>
          <w:rFonts w:ascii="Arial" w:hAnsi="Arial" w:cs="Arial"/>
        </w:rPr>
        <w:t>Note: stem() command is used to plot discrete set of data.</w:t>
      </w:r>
      <w:r w:rsidR="00BD59F3" w:rsidRPr="00AE1259">
        <w:rPr>
          <w:rFonts w:ascii="Arial" w:hAnsi="Arial" w:cs="Arial"/>
        </w:rPr>
        <w:t xml:space="preserve"> </w:t>
      </w:r>
    </w:p>
    <w:p w:rsidR="00BD59F3" w:rsidRPr="00AE1259" w:rsidRDefault="00BD59F3" w:rsidP="00103C69">
      <w:pPr>
        <w:pStyle w:val="Heading3"/>
        <w:jc w:val="both"/>
      </w:pPr>
      <w:r w:rsidRPr="00AE1259">
        <w:t xml:space="preserve">Lab task 4: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Go to File &gt; New &gt; M –file.  MATLAB editor will open up. Enter the following code in the editor and then save the file as mylab1.m  </w:t>
      </w:r>
    </w:p>
    <w:p w:rsidR="00CF7FAA" w:rsidRPr="00AE1259" w:rsidRDefault="00CF7FAA" w:rsidP="00103C69">
      <w:pPr>
        <w:autoSpaceDE w:val="0"/>
        <w:autoSpaceDN w:val="0"/>
        <w:adjustRightInd w:val="0"/>
        <w:spacing w:after="0" w:line="240" w:lineRule="auto"/>
        <w:jc w:val="both"/>
        <w:rPr>
          <w:rFonts w:ascii="Arial" w:hAnsi="Arial" w:cs="Arial"/>
        </w:rPr>
      </w:pPr>
      <w:r w:rsidRPr="00AE1259">
        <w:rPr>
          <w:rFonts w:ascii="Arial" w:hAnsi="Arial" w:cs="Arial"/>
        </w:rPr>
        <w:t>clear all;</w:t>
      </w:r>
    </w:p>
    <w:p w:rsidR="00CF7FAA" w:rsidRPr="00AE1259" w:rsidRDefault="00CF7FAA" w:rsidP="00103C69">
      <w:pPr>
        <w:autoSpaceDE w:val="0"/>
        <w:autoSpaceDN w:val="0"/>
        <w:adjustRightInd w:val="0"/>
        <w:spacing w:after="0" w:line="240" w:lineRule="auto"/>
        <w:jc w:val="both"/>
        <w:rPr>
          <w:rFonts w:ascii="Arial" w:hAnsi="Arial" w:cs="Arial"/>
        </w:rPr>
      </w:pPr>
      <w:r w:rsidRPr="00AE1259">
        <w:rPr>
          <w:rFonts w:ascii="Arial" w:hAnsi="Arial" w:cs="Arial"/>
        </w:rPr>
        <w:t>clc;</w:t>
      </w:r>
    </w:p>
    <w:p w:rsidR="00BD59F3" w:rsidRPr="00AE1259" w:rsidRDefault="001F26B0" w:rsidP="00103C69">
      <w:pPr>
        <w:autoSpaceDE w:val="0"/>
        <w:autoSpaceDN w:val="0"/>
        <w:adjustRightInd w:val="0"/>
        <w:spacing w:after="0" w:line="240" w:lineRule="auto"/>
        <w:jc w:val="both"/>
        <w:rPr>
          <w:rFonts w:ascii="Arial" w:hAnsi="Arial" w:cs="Arial"/>
        </w:rPr>
      </w:pPr>
      <w:r w:rsidRPr="00AE1259">
        <w:rPr>
          <w:rFonts w:ascii="Arial" w:hAnsi="Arial" w:cs="Arial"/>
        </w:rPr>
        <w:t>t</w:t>
      </w:r>
      <w:r w:rsidR="00BD59F3" w:rsidRPr="00AE1259">
        <w:rPr>
          <w:rFonts w:ascii="Arial" w:hAnsi="Arial" w:cs="Arial"/>
        </w:rPr>
        <w:t xml:space="preserve"> = -1 : 0.01 : 1; </w:t>
      </w:r>
    </w:p>
    <w:p w:rsidR="00BD59F3" w:rsidRPr="00AE1259" w:rsidRDefault="001F26B0" w:rsidP="00103C69">
      <w:pPr>
        <w:autoSpaceDE w:val="0"/>
        <w:autoSpaceDN w:val="0"/>
        <w:adjustRightInd w:val="0"/>
        <w:spacing w:after="0" w:line="240" w:lineRule="auto"/>
        <w:jc w:val="both"/>
        <w:rPr>
          <w:rFonts w:ascii="Arial" w:hAnsi="Arial" w:cs="Arial"/>
        </w:rPr>
      </w:pPr>
      <w:r w:rsidRPr="00AE1259">
        <w:rPr>
          <w:rFonts w:ascii="Arial" w:hAnsi="Arial" w:cs="Arial"/>
        </w:rPr>
        <w:t>x = cos( 5*pi*</w:t>
      </w:r>
      <w:r w:rsidR="00BD59F3" w:rsidRPr="00AE1259">
        <w:rPr>
          <w:rFonts w:ascii="Arial" w:hAnsi="Arial" w:cs="Arial"/>
        </w:rPr>
        <w:t xml:space="preserve">t ); </w:t>
      </w:r>
    </w:p>
    <w:p w:rsidR="00BD59F3" w:rsidRPr="00AE1259" w:rsidRDefault="001F26B0" w:rsidP="00103C69">
      <w:pPr>
        <w:autoSpaceDE w:val="0"/>
        <w:autoSpaceDN w:val="0"/>
        <w:adjustRightInd w:val="0"/>
        <w:spacing w:after="0" w:line="240" w:lineRule="auto"/>
        <w:jc w:val="both"/>
        <w:rPr>
          <w:rFonts w:ascii="Arial" w:hAnsi="Arial" w:cs="Arial"/>
        </w:rPr>
      </w:pPr>
      <w:r w:rsidRPr="00AE1259">
        <w:rPr>
          <w:rFonts w:ascii="Arial" w:hAnsi="Arial" w:cs="Arial"/>
        </w:rPr>
        <w:t>y = 1.4*exp(j*pi/2)*exp(j*5*pi*t</w:t>
      </w:r>
      <w:r w:rsidR="00BD59F3" w:rsidRPr="00AE1259">
        <w:rPr>
          <w:rFonts w:ascii="Arial" w:hAnsi="Arial" w:cs="Arial"/>
        </w:rPr>
        <w:t xml:space="preserve">); </w:t>
      </w:r>
    </w:p>
    <w:p w:rsidR="00BD59F3" w:rsidRPr="00AE1259" w:rsidRDefault="001F26B0" w:rsidP="00103C69">
      <w:pPr>
        <w:autoSpaceDE w:val="0"/>
        <w:autoSpaceDN w:val="0"/>
        <w:adjustRightInd w:val="0"/>
        <w:spacing w:after="0" w:line="240" w:lineRule="auto"/>
        <w:jc w:val="both"/>
        <w:rPr>
          <w:rFonts w:ascii="Arial" w:hAnsi="Arial" w:cs="Arial"/>
        </w:rPr>
      </w:pPr>
      <w:r w:rsidRPr="00AE1259">
        <w:rPr>
          <w:rFonts w:ascii="Arial" w:hAnsi="Arial" w:cs="Arial"/>
        </w:rPr>
        <w:lastRenderedPageBreak/>
        <w:t>plot( t, x, ’b-’, t, real(y</w:t>
      </w:r>
      <w:r w:rsidR="00BD59F3" w:rsidRPr="00AE1259">
        <w:rPr>
          <w:rFonts w:ascii="Arial" w:hAnsi="Arial" w:cs="Arial"/>
        </w:rPr>
        <w:t xml:space="preserve">), ’r--’ ), grid on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%&lt;--- plot a sinusoid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title(’TEST PLOT of a SINUSOID’)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xlabel(’TIME (sec)’)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Now go to Command Window and type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mylab1  %&lt;---will run the commands in the file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type mylab1 %&lt;---will type out the contents of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mylab1.m to the screen </w:t>
      </w:r>
    </w:p>
    <w:p w:rsidR="00BD59F3" w:rsidRPr="00AE1259"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w:t>
      </w:r>
    </w:p>
    <w:p w:rsidR="00BD59F3" w:rsidRPr="00AE1259" w:rsidRDefault="001F26B0" w:rsidP="00103C69">
      <w:pPr>
        <w:autoSpaceDE w:val="0"/>
        <w:autoSpaceDN w:val="0"/>
        <w:adjustRightInd w:val="0"/>
        <w:spacing w:after="0" w:line="240" w:lineRule="auto"/>
        <w:jc w:val="both"/>
        <w:rPr>
          <w:rFonts w:ascii="Arial" w:hAnsi="Arial" w:cs="Arial"/>
        </w:rPr>
      </w:pPr>
      <w:r w:rsidRPr="00AE1259">
        <w:rPr>
          <w:rFonts w:ascii="Arial" w:hAnsi="Arial" w:cs="Arial"/>
        </w:rPr>
        <w:t>Explain why the plot of real(y</w:t>
      </w:r>
      <w:r w:rsidR="00BD59F3" w:rsidRPr="00AE1259">
        <w:rPr>
          <w:rFonts w:ascii="Arial" w:hAnsi="Arial" w:cs="Arial"/>
        </w:rPr>
        <w:t xml:space="preserve">) is a sinusoid. What is its phase and amplitude? Make a calculation of the phase from a time-shift measured on the plot. </w:t>
      </w:r>
    </w:p>
    <w:p w:rsidR="00BD59F3" w:rsidRDefault="00BD59F3"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w:t>
      </w:r>
    </w:p>
    <w:p w:rsidR="00952BC2" w:rsidRPr="00952BC2" w:rsidRDefault="00952BC2" w:rsidP="00103C69">
      <w:pPr>
        <w:autoSpaceDE w:val="0"/>
        <w:autoSpaceDN w:val="0"/>
        <w:adjustRightInd w:val="0"/>
        <w:spacing w:after="0" w:line="240" w:lineRule="auto"/>
        <w:jc w:val="both"/>
        <w:rPr>
          <w:rFonts w:ascii="Arial" w:hAnsi="Arial" w:cs="Arial"/>
          <w:b/>
        </w:rPr>
      </w:pPr>
      <w:r>
        <w:rPr>
          <w:rFonts w:ascii="Arial" w:hAnsi="Arial" w:cs="Arial"/>
          <w:b/>
        </w:rPr>
        <w:t>Solutions To Lab Task 4:</w:t>
      </w:r>
    </w:p>
    <w:p w:rsidR="00442737" w:rsidRDefault="00B51A5B" w:rsidP="00103C69">
      <w:pPr>
        <w:autoSpaceDE w:val="0"/>
        <w:autoSpaceDN w:val="0"/>
        <w:adjustRightInd w:val="0"/>
        <w:spacing w:after="0" w:line="240" w:lineRule="auto"/>
        <w:jc w:val="both"/>
        <w:rPr>
          <w:rFonts w:ascii="Arial" w:hAnsi="Arial" w:cs="Arial"/>
        </w:rPr>
      </w:pPr>
      <w:r w:rsidRPr="00B51A5B">
        <w:rPr>
          <w:rFonts w:ascii="Arial" w:hAnsi="Arial" w:cs="Arial"/>
          <w:noProof/>
        </w:rPr>
        <w:drawing>
          <wp:inline distT="0" distB="0" distL="0" distR="0">
            <wp:extent cx="5943600" cy="2088292"/>
            <wp:effectExtent l="0" t="0" r="0" b="7620"/>
            <wp:docPr id="17" name="Picture 17" descr="D:\Semester 4\Signals and Systems\Labs\Lab 1\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emester 4\Signals and Systems\Labs\Lab 1\1.2.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88292"/>
                    </a:xfrm>
                    <a:prstGeom prst="rect">
                      <a:avLst/>
                    </a:prstGeom>
                    <a:noFill/>
                    <a:ln>
                      <a:noFill/>
                    </a:ln>
                  </pic:spPr>
                </pic:pic>
              </a:graphicData>
            </a:graphic>
          </wp:inline>
        </w:drawing>
      </w:r>
    </w:p>
    <w:p w:rsidR="00B51A5B" w:rsidRDefault="00442737" w:rsidP="00442737">
      <w:pPr>
        <w:rPr>
          <w:rFonts w:ascii="Arial" w:hAnsi="Arial" w:cs="Arial"/>
        </w:rPr>
      </w:pPr>
      <w:r>
        <w:rPr>
          <w:rFonts w:ascii="Arial" w:hAnsi="Arial" w:cs="Arial"/>
        </w:rPr>
        <w:br w:type="page"/>
      </w:r>
    </w:p>
    <w:p w:rsidR="00B51A5B" w:rsidRPr="00AE1259" w:rsidRDefault="00B51A5B" w:rsidP="00103C69">
      <w:pPr>
        <w:autoSpaceDE w:val="0"/>
        <w:autoSpaceDN w:val="0"/>
        <w:adjustRightInd w:val="0"/>
        <w:spacing w:after="0" w:line="240" w:lineRule="auto"/>
        <w:jc w:val="both"/>
        <w:rPr>
          <w:rFonts w:ascii="Arial" w:hAnsi="Arial" w:cs="Arial"/>
        </w:rPr>
      </w:pPr>
    </w:p>
    <w:p w:rsidR="009C710D" w:rsidRPr="00AE1259" w:rsidRDefault="009C710D" w:rsidP="00103C69">
      <w:pPr>
        <w:autoSpaceDE w:val="0"/>
        <w:autoSpaceDN w:val="0"/>
        <w:adjustRightInd w:val="0"/>
        <w:spacing w:after="0" w:line="240" w:lineRule="auto"/>
        <w:jc w:val="both"/>
        <w:rPr>
          <w:rFonts w:ascii="Arial" w:hAnsi="Arial" w:cs="Arial"/>
          <w:b/>
          <w:bCs/>
        </w:rPr>
      </w:pPr>
      <w:r w:rsidRPr="00AE1259">
        <w:rPr>
          <w:rFonts w:ascii="Arial" w:hAnsi="Arial" w:cs="Arial"/>
          <w:b/>
          <w:bCs/>
        </w:rPr>
        <w:t>Functions in MATLAB</w:t>
      </w:r>
    </w:p>
    <w:p w:rsidR="009C710D" w:rsidRPr="00AE1259" w:rsidRDefault="009C710D" w:rsidP="00103C69">
      <w:pPr>
        <w:autoSpaceDE w:val="0"/>
        <w:autoSpaceDN w:val="0"/>
        <w:adjustRightInd w:val="0"/>
        <w:spacing w:after="0" w:line="240" w:lineRule="auto"/>
        <w:jc w:val="both"/>
        <w:rPr>
          <w:rFonts w:ascii="Arial" w:hAnsi="Arial" w:cs="Arial"/>
          <w:bCs/>
        </w:rPr>
      </w:pPr>
    </w:p>
    <w:p w:rsidR="00834AEE" w:rsidRPr="00AE1259" w:rsidRDefault="009C710D" w:rsidP="00103C69">
      <w:pPr>
        <w:autoSpaceDE w:val="0"/>
        <w:autoSpaceDN w:val="0"/>
        <w:adjustRightInd w:val="0"/>
        <w:spacing w:after="0" w:line="240" w:lineRule="auto"/>
        <w:jc w:val="both"/>
        <w:rPr>
          <w:rFonts w:ascii="Arial" w:hAnsi="Arial" w:cs="Arial"/>
        </w:rPr>
      </w:pPr>
      <w:r w:rsidRPr="00AE1259">
        <w:rPr>
          <w:rFonts w:ascii="Arial" w:hAnsi="Arial" w:cs="Arial"/>
          <w:b/>
          <w:bCs/>
        </w:rPr>
        <w:t xml:space="preserve"> </w:t>
      </w:r>
      <w:r w:rsidR="00834AEE" w:rsidRPr="00AE1259">
        <w:rPr>
          <w:rFonts w:ascii="Arial" w:hAnsi="Arial" w:cs="Arial"/>
        </w:rPr>
        <w:t xml:space="preserve">User-defined functions (i.e., those no pre-programmed in Matlab) can be defined by using an m file.  These files are simply text files whose </w:t>
      </w:r>
      <w:r w:rsidR="002D3E3C" w:rsidRPr="00AE1259">
        <w:rPr>
          <w:rFonts w:ascii="Arial" w:hAnsi="Arial" w:cs="Arial"/>
        </w:rPr>
        <w:t>name ends</w:t>
      </w:r>
      <w:r w:rsidR="00834AEE" w:rsidRPr="00AE1259">
        <w:rPr>
          <w:rFonts w:ascii="Arial" w:hAnsi="Arial" w:cs="Arial"/>
        </w:rPr>
        <w:t xml:space="preserve"> with the suffix .m.  Those m files that a user may create are typically stored in the work directory.  This directory is the default working directory of a MATLAB installation.  </w:t>
      </w:r>
    </w:p>
    <w:p w:rsidR="00834AEE" w:rsidRPr="00AE1259" w:rsidRDefault="00834AEE" w:rsidP="00103C69">
      <w:pPr>
        <w:autoSpaceDE w:val="0"/>
        <w:autoSpaceDN w:val="0"/>
        <w:adjustRightInd w:val="0"/>
        <w:spacing w:after="0" w:line="240" w:lineRule="auto"/>
        <w:jc w:val="both"/>
        <w:rPr>
          <w:rFonts w:ascii="Arial" w:hAnsi="Arial" w:cs="Arial"/>
        </w:rPr>
      </w:pPr>
    </w:p>
    <w:p w:rsidR="00834AEE" w:rsidRPr="00AE1259" w:rsidRDefault="00834AEE"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Functions defined by m files start with the line </w:t>
      </w:r>
    </w:p>
    <w:p w:rsidR="00834AEE" w:rsidRPr="00AE1259" w:rsidRDefault="00834AEE" w:rsidP="00103C69">
      <w:pPr>
        <w:autoSpaceDE w:val="0"/>
        <w:autoSpaceDN w:val="0"/>
        <w:adjustRightInd w:val="0"/>
        <w:spacing w:after="0" w:line="240" w:lineRule="auto"/>
        <w:jc w:val="both"/>
        <w:rPr>
          <w:rFonts w:ascii="Arial" w:hAnsi="Arial" w:cs="Arial"/>
        </w:rPr>
      </w:pPr>
      <w:r w:rsidRPr="00AE1259">
        <w:rPr>
          <w:rFonts w:ascii="Arial" w:hAnsi="Arial" w:cs="Arial"/>
        </w:rPr>
        <w:t>function [assignment_variable(s)] = function_name(arguments)</w:t>
      </w:r>
    </w:p>
    <w:p w:rsidR="00834AEE" w:rsidRPr="00AE1259" w:rsidRDefault="00834AEE"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 </w:t>
      </w:r>
    </w:p>
    <w:p w:rsidR="009C710D" w:rsidRPr="00AE1259" w:rsidRDefault="00834AEE"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Here, function is a required </w:t>
      </w:r>
      <w:r w:rsidR="002D3E3C" w:rsidRPr="00AE1259">
        <w:rPr>
          <w:rFonts w:ascii="Arial" w:hAnsi="Arial" w:cs="Arial"/>
        </w:rPr>
        <w:t>MATLAB</w:t>
      </w:r>
      <w:r w:rsidRPr="00AE1259">
        <w:rPr>
          <w:rFonts w:ascii="Arial" w:hAnsi="Arial" w:cs="Arial"/>
        </w:rPr>
        <w:t xml:space="preserve"> particle to identify the file as a function, assignment_variable(s) is an optional dummy variable, function_name is the name given to the function, and arguments are optional values passed on to the function from the main MATLAB interface or from within another function.  </w:t>
      </w:r>
    </w:p>
    <w:p w:rsidR="00BD59F3" w:rsidRPr="00AE1259" w:rsidRDefault="00BD59F3" w:rsidP="00103C69">
      <w:pPr>
        <w:pStyle w:val="Heading3"/>
        <w:jc w:val="both"/>
      </w:pPr>
      <w:r w:rsidRPr="00AE1259">
        <w:t xml:space="preserve">Lab task 5: </w:t>
      </w:r>
    </w:p>
    <w:p w:rsidR="00BD59F3" w:rsidRPr="00AE1259" w:rsidRDefault="00BD59F3" w:rsidP="00103C69">
      <w:pPr>
        <w:spacing w:after="0" w:line="240" w:lineRule="auto"/>
        <w:jc w:val="both"/>
        <w:rPr>
          <w:rFonts w:ascii="Arial" w:hAnsi="Arial" w:cs="Arial"/>
          <w:b/>
          <w:bCs/>
        </w:rPr>
      </w:pPr>
    </w:p>
    <w:p w:rsidR="00E8245F" w:rsidRPr="00AE1259" w:rsidRDefault="00E8245F" w:rsidP="00103C69">
      <w:pPr>
        <w:autoSpaceDE w:val="0"/>
        <w:autoSpaceDN w:val="0"/>
        <w:adjustRightInd w:val="0"/>
        <w:spacing w:after="0" w:line="240" w:lineRule="auto"/>
        <w:jc w:val="both"/>
        <w:rPr>
          <w:rFonts w:ascii="Arial" w:hAnsi="Arial" w:cs="Arial"/>
        </w:rPr>
      </w:pPr>
      <w:r w:rsidRPr="00AE1259">
        <w:rPr>
          <w:rFonts w:ascii="Arial" w:hAnsi="Arial" w:cs="Arial"/>
        </w:rPr>
        <w:t>Create a function “sigadd” to add two sequences ‘x1’ and ‘x2’.</w:t>
      </w:r>
    </w:p>
    <w:p w:rsidR="00E8245F" w:rsidRPr="00AE1259" w:rsidRDefault="00E8245F" w:rsidP="00103C69">
      <w:pPr>
        <w:autoSpaceDE w:val="0"/>
        <w:autoSpaceDN w:val="0"/>
        <w:adjustRightInd w:val="0"/>
        <w:spacing w:after="0" w:line="240" w:lineRule="auto"/>
        <w:jc w:val="both"/>
        <w:rPr>
          <w:rFonts w:ascii="Arial" w:hAnsi="Arial" w:cs="Arial"/>
        </w:rPr>
      </w:pPr>
      <w:r w:rsidRPr="00AE1259">
        <w:rPr>
          <w:rFonts w:ascii="Arial" w:hAnsi="Arial" w:cs="Arial"/>
        </w:rPr>
        <w:t>Function [y,n]=sigadd(x1,n1,x2,n2)</w:t>
      </w:r>
    </w:p>
    <w:p w:rsidR="00E8245F" w:rsidRPr="00AE1259" w:rsidRDefault="00E8245F"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Where ‘x1’ and ‘x2’ are two sequences and ‘n1’ and ‘n2’ are </w:t>
      </w:r>
      <w:r w:rsidR="00386713" w:rsidRPr="00AE1259">
        <w:rPr>
          <w:rFonts w:ascii="Arial" w:hAnsi="Arial" w:cs="Arial"/>
        </w:rPr>
        <w:t>their</w:t>
      </w:r>
      <w:r w:rsidRPr="00AE1259">
        <w:rPr>
          <w:rFonts w:ascii="Arial" w:hAnsi="Arial" w:cs="Arial"/>
        </w:rPr>
        <w:t xml:space="preserve"> respective indices vectors. Add values of ‘x1’ and ‘x2’ at corresponding indices, pad zeros if length of two sequences are not same.</w:t>
      </w:r>
    </w:p>
    <w:p w:rsidR="00D229AD" w:rsidRPr="00AE1259" w:rsidRDefault="00D229AD" w:rsidP="00103C69">
      <w:pPr>
        <w:autoSpaceDE w:val="0"/>
        <w:autoSpaceDN w:val="0"/>
        <w:adjustRightInd w:val="0"/>
        <w:spacing w:after="0" w:line="240" w:lineRule="auto"/>
        <w:jc w:val="both"/>
        <w:rPr>
          <w:rFonts w:ascii="Arial" w:hAnsi="Arial" w:cs="Arial"/>
        </w:rPr>
      </w:pPr>
    </w:p>
    <w:p w:rsidR="0040601D" w:rsidRPr="00AE1259" w:rsidRDefault="0040601D" w:rsidP="00103C69">
      <w:pPr>
        <w:autoSpaceDE w:val="0"/>
        <w:autoSpaceDN w:val="0"/>
        <w:adjustRightInd w:val="0"/>
        <w:spacing w:after="0" w:line="240" w:lineRule="auto"/>
        <w:jc w:val="both"/>
        <w:rPr>
          <w:rFonts w:ascii="Arial" w:hAnsi="Arial" w:cs="Arial"/>
        </w:rPr>
      </w:pPr>
      <w:r w:rsidRPr="00AE1259">
        <w:rPr>
          <w:rFonts w:ascii="Arial" w:hAnsi="Arial" w:cs="Arial"/>
        </w:rPr>
        <w:t>Suppose x1= [1 2 3 4 5 6 7 8 9] with index n1= 3:11 and x2=</w:t>
      </w:r>
      <w:r w:rsidR="005758C0" w:rsidRPr="00AE1259">
        <w:rPr>
          <w:rFonts w:ascii="Arial" w:hAnsi="Arial" w:cs="Arial"/>
        </w:rPr>
        <w:t xml:space="preserve"> [</w:t>
      </w:r>
      <w:r w:rsidRPr="00AE1259">
        <w:rPr>
          <w:rFonts w:ascii="Arial" w:hAnsi="Arial" w:cs="Arial"/>
        </w:rPr>
        <w:t xml:space="preserve">2 4 6 8 10 12 14 16 18 20 22 24] with index n2=1:12. Here you can observe that the length of both the signals is not same and the indexes of both the signals are not starting from the same point. So you have to pad zeros before adding both the sequences </w:t>
      </w:r>
      <w:r w:rsidR="005758C0" w:rsidRPr="00AE1259">
        <w:rPr>
          <w:rFonts w:ascii="Arial" w:hAnsi="Arial" w:cs="Arial"/>
        </w:rPr>
        <w:t>so that the output y will ha</w:t>
      </w:r>
      <w:r w:rsidR="00103C69" w:rsidRPr="00AE1259">
        <w:rPr>
          <w:rFonts w:ascii="Arial" w:hAnsi="Arial" w:cs="Arial"/>
        </w:rPr>
        <w:t>ve</w:t>
      </w:r>
      <w:r w:rsidR="005758C0" w:rsidRPr="00AE1259">
        <w:rPr>
          <w:rFonts w:ascii="Arial" w:hAnsi="Arial" w:cs="Arial"/>
        </w:rPr>
        <w:t xml:space="preserve"> </w:t>
      </w:r>
      <w:r w:rsidR="00103C69" w:rsidRPr="00AE1259">
        <w:rPr>
          <w:rFonts w:ascii="Arial" w:hAnsi="Arial" w:cs="Arial"/>
        </w:rPr>
        <w:t xml:space="preserve">the </w:t>
      </w:r>
      <w:r w:rsidR="005758C0" w:rsidRPr="00AE1259">
        <w:rPr>
          <w:rFonts w:ascii="Arial" w:hAnsi="Arial" w:cs="Arial"/>
        </w:rPr>
        <w:t xml:space="preserve">index </w:t>
      </w:r>
      <w:r w:rsidR="00103C69" w:rsidRPr="00AE1259">
        <w:rPr>
          <w:rFonts w:ascii="Arial" w:hAnsi="Arial" w:cs="Arial"/>
        </w:rPr>
        <w:t xml:space="preserve">values </w:t>
      </w:r>
      <w:r w:rsidR="005758C0" w:rsidRPr="00AE1259">
        <w:rPr>
          <w:rFonts w:ascii="Arial" w:hAnsi="Arial" w:cs="Arial"/>
        </w:rPr>
        <w:t>starting from 1 up to 12.</w:t>
      </w:r>
      <w:r w:rsidRPr="00AE1259">
        <w:rPr>
          <w:rFonts w:ascii="Arial" w:hAnsi="Arial" w:cs="Arial"/>
        </w:rPr>
        <w:t xml:space="preserve">  </w:t>
      </w:r>
    </w:p>
    <w:p w:rsidR="002D3E3C" w:rsidRPr="00AE1259" w:rsidRDefault="002D3E3C" w:rsidP="00103C69">
      <w:pPr>
        <w:autoSpaceDE w:val="0"/>
        <w:autoSpaceDN w:val="0"/>
        <w:adjustRightInd w:val="0"/>
        <w:spacing w:after="0" w:line="240" w:lineRule="auto"/>
        <w:jc w:val="both"/>
        <w:rPr>
          <w:rFonts w:ascii="Arial" w:hAnsi="Arial" w:cs="Arial"/>
        </w:rPr>
      </w:pPr>
    </w:p>
    <w:p w:rsidR="00103C69" w:rsidRPr="00AE1259" w:rsidRDefault="005758C0" w:rsidP="00103C69">
      <w:pPr>
        <w:autoSpaceDE w:val="0"/>
        <w:autoSpaceDN w:val="0"/>
        <w:adjustRightInd w:val="0"/>
        <w:spacing w:after="0" w:line="240" w:lineRule="auto"/>
        <w:jc w:val="both"/>
        <w:rPr>
          <w:rFonts w:ascii="Arial" w:hAnsi="Arial" w:cs="Arial"/>
        </w:rPr>
      </w:pPr>
      <w:r w:rsidRPr="00AE1259">
        <w:rPr>
          <w:rFonts w:ascii="Arial" w:hAnsi="Arial" w:cs="Arial"/>
        </w:rPr>
        <w:t xml:space="preserve">Hint: You may need the loops and if </w:t>
      </w:r>
      <w:r w:rsidR="002D3E3C" w:rsidRPr="00AE1259">
        <w:rPr>
          <w:rFonts w:ascii="Arial" w:hAnsi="Arial" w:cs="Arial"/>
        </w:rPr>
        <w:t>else checks</w:t>
      </w:r>
      <w:r w:rsidRPr="00AE1259">
        <w:rPr>
          <w:rFonts w:ascii="Arial" w:hAnsi="Arial" w:cs="Arial"/>
        </w:rPr>
        <w:t>.</w:t>
      </w:r>
      <w:r w:rsidR="00103C69" w:rsidRPr="00AE1259">
        <w:rPr>
          <w:rFonts w:ascii="Arial" w:hAnsi="Arial" w:cs="Arial"/>
        </w:rPr>
        <w:t xml:space="preserve"> Loops syntax is already discussed above and syntax of if else is given below.</w:t>
      </w:r>
    </w:p>
    <w:p w:rsidR="00103C69" w:rsidRPr="00AE1259" w:rsidRDefault="00103C69" w:rsidP="00103C69">
      <w:pPr>
        <w:autoSpaceDE w:val="0"/>
        <w:autoSpaceDN w:val="0"/>
        <w:adjustRightInd w:val="0"/>
        <w:spacing w:after="0" w:line="240" w:lineRule="auto"/>
        <w:jc w:val="both"/>
        <w:rPr>
          <w:rFonts w:ascii="Arial" w:hAnsi="Arial" w:cs="Arial"/>
        </w:rPr>
      </w:pPr>
    </w:p>
    <w:p w:rsidR="00103C69" w:rsidRPr="00AE1259" w:rsidRDefault="00103C69" w:rsidP="00103C69">
      <w:pPr>
        <w:autoSpaceDE w:val="0"/>
        <w:autoSpaceDN w:val="0"/>
        <w:adjustRightInd w:val="0"/>
        <w:spacing w:after="0" w:line="240" w:lineRule="auto"/>
        <w:jc w:val="both"/>
        <w:rPr>
          <w:rFonts w:ascii="Arial" w:hAnsi="Arial" w:cs="Arial"/>
          <w:b/>
        </w:rPr>
      </w:pPr>
      <w:r w:rsidRPr="00AE1259">
        <w:rPr>
          <w:rFonts w:ascii="Arial" w:hAnsi="Arial" w:cs="Arial"/>
          <w:b/>
        </w:rPr>
        <w:t>Syntax of if/elseif/else</w:t>
      </w:r>
    </w:p>
    <w:p w:rsidR="00103C69" w:rsidRPr="00AE1259" w:rsidRDefault="00103C69" w:rsidP="00103C69">
      <w:pPr>
        <w:pStyle w:val="NormalWeb"/>
        <w:spacing w:before="0" w:beforeAutospacing="0" w:after="125" w:afterAutospacing="0" w:line="195" w:lineRule="atLeast"/>
        <w:jc w:val="both"/>
        <w:textAlignment w:val="baseline"/>
        <w:rPr>
          <w:rFonts w:ascii="Arial" w:hAnsi="Arial" w:cs="Arial"/>
          <w:color w:val="555651"/>
          <w:spacing w:val="-5"/>
          <w:sz w:val="18"/>
          <w:szCs w:val="18"/>
        </w:rPr>
      </w:pPr>
    </w:p>
    <w:p w:rsidR="00103C69" w:rsidRPr="00AE1259" w:rsidRDefault="00103C69" w:rsidP="00103C69">
      <w:pPr>
        <w:pStyle w:val="NormalWeb"/>
        <w:spacing w:before="0" w:beforeAutospacing="0" w:after="125" w:afterAutospacing="0" w:line="195" w:lineRule="atLeast"/>
        <w:jc w:val="both"/>
        <w:textAlignment w:val="baseline"/>
        <w:rPr>
          <w:rFonts w:ascii="Arial" w:hAnsi="Arial" w:cs="Arial"/>
          <w:spacing w:val="-5"/>
          <w:sz w:val="22"/>
          <w:szCs w:val="22"/>
        </w:rPr>
      </w:pPr>
      <w:r w:rsidRPr="00AE1259">
        <w:rPr>
          <w:rFonts w:ascii="Arial" w:hAnsi="Arial" w:cs="Arial"/>
          <w:spacing w:val="-5"/>
          <w:sz w:val="22"/>
          <w:szCs w:val="22"/>
        </w:rPr>
        <w:t>Execute statements if condition is true</w:t>
      </w:r>
    </w:p>
    <w:p w:rsidR="00103C69" w:rsidRPr="00AE1259" w:rsidRDefault="00103C69" w:rsidP="00103C69">
      <w:pPr>
        <w:pStyle w:val="HTMLPreformatted"/>
        <w:spacing w:line="208" w:lineRule="atLeast"/>
        <w:ind w:left="401"/>
        <w:jc w:val="both"/>
        <w:textAlignment w:val="baseline"/>
        <w:rPr>
          <w:rFonts w:ascii="Arial" w:hAnsi="Arial" w:cs="Arial"/>
          <w:sz w:val="22"/>
          <w:szCs w:val="22"/>
        </w:rPr>
      </w:pPr>
      <w:r w:rsidRPr="00AE1259">
        <w:rPr>
          <w:rFonts w:ascii="Arial" w:hAnsi="Arial" w:cs="Arial"/>
          <w:sz w:val="22"/>
          <w:szCs w:val="22"/>
        </w:rPr>
        <w:t xml:space="preserve">if </w:t>
      </w:r>
      <w:r w:rsidRPr="00AE1259">
        <w:rPr>
          <w:rStyle w:val="HTMLTypewriter"/>
          <w:rFonts w:ascii="Arial" w:hAnsi="Arial" w:cs="Arial"/>
          <w:i/>
          <w:iCs/>
          <w:sz w:val="22"/>
          <w:szCs w:val="22"/>
          <w:bdr w:val="none" w:sz="0" w:space="0" w:color="auto" w:frame="1"/>
        </w:rPr>
        <w:t>expression</w:t>
      </w:r>
    </w:p>
    <w:p w:rsidR="00103C69" w:rsidRPr="00AE1259" w:rsidRDefault="00103C69" w:rsidP="00103C69">
      <w:pPr>
        <w:pStyle w:val="HTMLPreformatted"/>
        <w:spacing w:line="208" w:lineRule="atLeast"/>
        <w:ind w:left="401"/>
        <w:jc w:val="both"/>
        <w:textAlignment w:val="baseline"/>
        <w:rPr>
          <w:rFonts w:ascii="Arial" w:hAnsi="Arial" w:cs="Arial"/>
          <w:sz w:val="22"/>
          <w:szCs w:val="22"/>
        </w:rPr>
      </w:pPr>
      <w:r w:rsidRPr="00AE1259">
        <w:rPr>
          <w:rFonts w:ascii="Arial" w:hAnsi="Arial" w:cs="Arial"/>
          <w:sz w:val="22"/>
          <w:szCs w:val="22"/>
        </w:rPr>
        <w:t xml:space="preserve">   </w:t>
      </w:r>
      <w:r w:rsidRPr="00AE1259">
        <w:rPr>
          <w:rStyle w:val="HTMLTypewriter"/>
          <w:rFonts w:ascii="Arial" w:hAnsi="Arial" w:cs="Arial"/>
          <w:i/>
          <w:iCs/>
          <w:sz w:val="22"/>
          <w:szCs w:val="22"/>
          <w:bdr w:val="none" w:sz="0" w:space="0" w:color="auto" w:frame="1"/>
        </w:rPr>
        <w:t>statements</w:t>
      </w:r>
    </w:p>
    <w:p w:rsidR="00103C69" w:rsidRPr="00AE1259" w:rsidRDefault="00103C69" w:rsidP="00103C69">
      <w:pPr>
        <w:pStyle w:val="HTMLPreformatted"/>
        <w:spacing w:line="208" w:lineRule="atLeast"/>
        <w:ind w:left="401"/>
        <w:jc w:val="both"/>
        <w:textAlignment w:val="baseline"/>
        <w:rPr>
          <w:rFonts w:ascii="Arial" w:hAnsi="Arial" w:cs="Arial"/>
          <w:sz w:val="22"/>
          <w:szCs w:val="22"/>
        </w:rPr>
      </w:pPr>
      <w:r w:rsidRPr="00AE1259">
        <w:rPr>
          <w:rFonts w:ascii="Arial" w:hAnsi="Arial" w:cs="Arial"/>
          <w:sz w:val="22"/>
          <w:szCs w:val="22"/>
        </w:rPr>
        <w:t xml:space="preserve">elseif </w:t>
      </w:r>
      <w:r w:rsidRPr="00AE1259">
        <w:rPr>
          <w:rStyle w:val="HTMLTypewriter"/>
          <w:rFonts w:ascii="Arial" w:hAnsi="Arial" w:cs="Arial"/>
          <w:i/>
          <w:iCs/>
          <w:sz w:val="22"/>
          <w:szCs w:val="22"/>
          <w:bdr w:val="none" w:sz="0" w:space="0" w:color="auto" w:frame="1"/>
        </w:rPr>
        <w:t>expression</w:t>
      </w:r>
    </w:p>
    <w:p w:rsidR="00103C69" w:rsidRPr="00AE1259" w:rsidRDefault="00103C69" w:rsidP="00103C69">
      <w:pPr>
        <w:pStyle w:val="HTMLPreformatted"/>
        <w:spacing w:line="208" w:lineRule="atLeast"/>
        <w:ind w:left="401"/>
        <w:jc w:val="both"/>
        <w:textAlignment w:val="baseline"/>
        <w:rPr>
          <w:rFonts w:ascii="Arial" w:hAnsi="Arial" w:cs="Arial"/>
          <w:sz w:val="22"/>
          <w:szCs w:val="22"/>
        </w:rPr>
      </w:pPr>
      <w:r w:rsidRPr="00AE1259">
        <w:rPr>
          <w:rFonts w:ascii="Arial" w:hAnsi="Arial" w:cs="Arial"/>
          <w:sz w:val="22"/>
          <w:szCs w:val="22"/>
        </w:rPr>
        <w:t xml:space="preserve">   </w:t>
      </w:r>
      <w:r w:rsidRPr="00AE1259">
        <w:rPr>
          <w:rStyle w:val="HTMLTypewriter"/>
          <w:rFonts w:ascii="Arial" w:hAnsi="Arial" w:cs="Arial"/>
          <w:i/>
          <w:iCs/>
          <w:sz w:val="22"/>
          <w:szCs w:val="22"/>
          <w:bdr w:val="none" w:sz="0" w:space="0" w:color="auto" w:frame="1"/>
        </w:rPr>
        <w:t>statements</w:t>
      </w:r>
    </w:p>
    <w:p w:rsidR="00103C69" w:rsidRPr="00AE1259" w:rsidRDefault="00103C69" w:rsidP="00103C69">
      <w:pPr>
        <w:pStyle w:val="HTMLPreformatted"/>
        <w:spacing w:line="208" w:lineRule="atLeast"/>
        <w:ind w:left="401"/>
        <w:jc w:val="both"/>
        <w:textAlignment w:val="baseline"/>
        <w:rPr>
          <w:rFonts w:ascii="Arial" w:hAnsi="Arial" w:cs="Arial"/>
          <w:sz w:val="22"/>
          <w:szCs w:val="22"/>
        </w:rPr>
      </w:pPr>
      <w:r w:rsidRPr="00AE1259">
        <w:rPr>
          <w:rFonts w:ascii="Arial" w:hAnsi="Arial" w:cs="Arial"/>
          <w:sz w:val="22"/>
          <w:szCs w:val="22"/>
        </w:rPr>
        <w:t>else</w:t>
      </w:r>
    </w:p>
    <w:p w:rsidR="00103C69" w:rsidRPr="00AE1259" w:rsidRDefault="00103C69" w:rsidP="00103C69">
      <w:pPr>
        <w:pStyle w:val="HTMLPreformatted"/>
        <w:spacing w:line="208" w:lineRule="atLeast"/>
        <w:ind w:left="401"/>
        <w:jc w:val="both"/>
        <w:textAlignment w:val="baseline"/>
        <w:rPr>
          <w:rFonts w:ascii="Arial" w:hAnsi="Arial" w:cs="Arial"/>
          <w:sz w:val="22"/>
          <w:szCs w:val="22"/>
        </w:rPr>
      </w:pPr>
      <w:r w:rsidRPr="00AE1259">
        <w:rPr>
          <w:rFonts w:ascii="Arial" w:hAnsi="Arial" w:cs="Arial"/>
          <w:sz w:val="22"/>
          <w:szCs w:val="22"/>
        </w:rPr>
        <w:t xml:space="preserve">   </w:t>
      </w:r>
      <w:r w:rsidRPr="00AE1259">
        <w:rPr>
          <w:rStyle w:val="HTMLTypewriter"/>
          <w:rFonts w:ascii="Arial" w:hAnsi="Arial" w:cs="Arial"/>
          <w:i/>
          <w:iCs/>
          <w:sz w:val="22"/>
          <w:szCs w:val="22"/>
          <w:bdr w:val="none" w:sz="0" w:space="0" w:color="auto" w:frame="1"/>
        </w:rPr>
        <w:t>statements</w:t>
      </w:r>
    </w:p>
    <w:p w:rsidR="00103C69" w:rsidRPr="00AE1259" w:rsidRDefault="00103C69" w:rsidP="00103C69">
      <w:pPr>
        <w:pStyle w:val="HTMLPreformatted"/>
        <w:spacing w:line="208" w:lineRule="atLeast"/>
        <w:ind w:left="401"/>
        <w:jc w:val="both"/>
        <w:textAlignment w:val="baseline"/>
        <w:rPr>
          <w:rFonts w:ascii="Arial" w:hAnsi="Arial" w:cs="Arial"/>
          <w:sz w:val="22"/>
          <w:szCs w:val="22"/>
        </w:rPr>
      </w:pPr>
      <w:r w:rsidRPr="00AE1259">
        <w:rPr>
          <w:rFonts w:ascii="Arial" w:hAnsi="Arial" w:cs="Arial"/>
          <w:sz w:val="22"/>
          <w:szCs w:val="22"/>
        </w:rPr>
        <w:t>end</w:t>
      </w:r>
    </w:p>
    <w:p w:rsidR="00103C69" w:rsidRPr="00AE1259" w:rsidRDefault="00103C69" w:rsidP="00103C69">
      <w:pPr>
        <w:pStyle w:val="NormalWeb"/>
        <w:spacing w:before="0" w:beforeAutospacing="0" w:after="0" w:afterAutospacing="0" w:line="213" w:lineRule="atLeast"/>
        <w:jc w:val="both"/>
        <w:textAlignment w:val="baseline"/>
        <w:rPr>
          <w:rStyle w:val="HTMLTypewriter"/>
          <w:rFonts w:ascii="Arial" w:hAnsi="Arial" w:cs="Arial"/>
          <w:sz w:val="22"/>
          <w:szCs w:val="22"/>
          <w:bdr w:val="none" w:sz="0" w:space="0" w:color="auto" w:frame="1"/>
        </w:rPr>
      </w:pPr>
      <w:bookmarkStart w:id="3" w:name="bsx6p1i-2"/>
      <w:bookmarkEnd w:id="3"/>
    </w:p>
    <w:p w:rsidR="00103C69" w:rsidRPr="00AE1259" w:rsidRDefault="00103C69" w:rsidP="00103C69">
      <w:pPr>
        <w:pStyle w:val="NormalWeb"/>
        <w:spacing w:before="0" w:beforeAutospacing="0" w:after="0" w:afterAutospacing="0" w:line="213" w:lineRule="atLeast"/>
        <w:jc w:val="both"/>
        <w:textAlignment w:val="baseline"/>
        <w:rPr>
          <w:rFonts w:ascii="Arial" w:hAnsi="Arial" w:cs="Arial"/>
          <w:sz w:val="22"/>
          <w:szCs w:val="22"/>
        </w:rPr>
      </w:pPr>
      <w:r w:rsidRPr="00AE1259">
        <w:rPr>
          <w:rStyle w:val="HTMLTypewriter"/>
          <w:rFonts w:ascii="Arial" w:hAnsi="Arial" w:cs="Arial"/>
          <w:sz w:val="22"/>
          <w:szCs w:val="22"/>
          <w:bdr w:val="none" w:sz="0" w:space="0" w:color="auto" w:frame="1"/>
        </w:rPr>
        <w:t>if</w:t>
      </w:r>
      <w:r w:rsidRPr="00AE1259">
        <w:rPr>
          <w:rStyle w:val="apple-converted-space"/>
          <w:rFonts w:ascii="Arial" w:hAnsi="Arial" w:cs="Arial"/>
          <w:sz w:val="22"/>
          <w:szCs w:val="22"/>
          <w:bdr w:val="none" w:sz="0" w:space="0" w:color="auto" w:frame="1"/>
        </w:rPr>
        <w:t> </w:t>
      </w:r>
      <w:r w:rsidRPr="00AE1259">
        <w:rPr>
          <w:rStyle w:val="HTMLTypewriter"/>
          <w:rFonts w:ascii="Arial" w:hAnsi="Arial" w:cs="Arial"/>
          <w:i/>
          <w:iCs/>
          <w:sz w:val="22"/>
          <w:szCs w:val="22"/>
          <w:bdr w:val="none" w:sz="0" w:space="0" w:color="auto" w:frame="1"/>
        </w:rPr>
        <w:t>expression</w:t>
      </w:r>
      <w:r w:rsidRPr="00AE1259">
        <w:rPr>
          <w:rStyle w:val="HTMLTypewriter"/>
          <w:rFonts w:ascii="Arial" w:hAnsi="Arial" w:cs="Arial"/>
          <w:sz w:val="22"/>
          <w:szCs w:val="22"/>
          <w:bdr w:val="none" w:sz="0" w:space="0" w:color="auto" w:frame="1"/>
        </w:rPr>
        <w:t>,</w:t>
      </w:r>
      <w:r w:rsidRPr="00AE1259">
        <w:rPr>
          <w:rStyle w:val="apple-converted-space"/>
          <w:rFonts w:ascii="Arial" w:hAnsi="Arial" w:cs="Arial"/>
          <w:sz w:val="22"/>
          <w:szCs w:val="22"/>
          <w:bdr w:val="none" w:sz="0" w:space="0" w:color="auto" w:frame="1"/>
        </w:rPr>
        <w:t> </w:t>
      </w:r>
      <w:r w:rsidRPr="00AE1259">
        <w:rPr>
          <w:rStyle w:val="HTMLTypewriter"/>
          <w:rFonts w:ascii="Arial" w:hAnsi="Arial" w:cs="Arial"/>
          <w:i/>
          <w:iCs/>
          <w:sz w:val="22"/>
          <w:szCs w:val="22"/>
          <w:bdr w:val="none" w:sz="0" w:space="0" w:color="auto" w:frame="1"/>
        </w:rPr>
        <w:t>statements</w:t>
      </w:r>
      <w:r w:rsidRPr="00AE1259">
        <w:rPr>
          <w:rStyle w:val="HTMLTypewriter"/>
          <w:rFonts w:ascii="Arial" w:hAnsi="Arial" w:cs="Arial"/>
          <w:sz w:val="22"/>
          <w:szCs w:val="22"/>
          <w:bdr w:val="none" w:sz="0" w:space="0" w:color="auto" w:frame="1"/>
        </w:rPr>
        <w:t>, end</w:t>
      </w:r>
      <w:r w:rsidRPr="00AE1259">
        <w:rPr>
          <w:rStyle w:val="apple-converted-space"/>
          <w:rFonts w:ascii="Arial" w:hAnsi="Arial" w:cs="Arial"/>
          <w:sz w:val="22"/>
          <w:szCs w:val="22"/>
        </w:rPr>
        <w:t> </w:t>
      </w:r>
      <w:r w:rsidRPr="00AE1259">
        <w:rPr>
          <w:rFonts w:ascii="Arial" w:hAnsi="Arial" w:cs="Arial"/>
          <w:sz w:val="22"/>
          <w:szCs w:val="22"/>
        </w:rPr>
        <w:t>evaluates an expression, and executes a group of statements when the expression is true.</w:t>
      </w:r>
    </w:p>
    <w:p w:rsidR="00103C69" w:rsidRPr="00AE1259" w:rsidRDefault="00103C69" w:rsidP="00103C69">
      <w:pPr>
        <w:pStyle w:val="NormalWeb"/>
        <w:spacing w:before="0" w:beforeAutospacing="0" w:after="0" w:afterAutospacing="0" w:line="213" w:lineRule="atLeast"/>
        <w:jc w:val="both"/>
        <w:textAlignment w:val="baseline"/>
        <w:rPr>
          <w:rFonts w:ascii="Arial" w:hAnsi="Arial" w:cs="Arial"/>
          <w:sz w:val="22"/>
          <w:szCs w:val="22"/>
        </w:rPr>
      </w:pPr>
      <w:r w:rsidRPr="00AE1259">
        <w:rPr>
          <w:rStyle w:val="HTMLTypewriter"/>
          <w:rFonts w:ascii="Arial" w:hAnsi="Arial" w:cs="Arial"/>
          <w:sz w:val="22"/>
          <w:szCs w:val="22"/>
          <w:bdr w:val="none" w:sz="0" w:space="0" w:color="auto" w:frame="1"/>
        </w:rPr>
        <w:t>elseif</w:t>
      </w:r>
      <w:r w:rsidRPr="00AE1259">
        <w:rPr>
          <w:rStyle w:val="apple-converted-space"/>
          <w:rFonts w:ascii="Arial" w:hAnsi="Arial" w:cs="Arial"/>
          <w:sz w:val="22"/>
          <w:szCs w:val="22"/>
        </w:rPr>
        <w:t> </w:t>
      </w:r>
      <w:r w:rsidRPr="00AE1259">
        <w:rPr>
          <w:rFonts w:ascii="Arial" w:hAnsi="Arial" w:cs="Arial"/>
          <w:sz w:val="22"/>
          <w:szCs w:val="22"/>
        </w:rPr>
        <w:t>and</w:t>
      </w:r>
      <w:r w:rsidRPr="00AE1259">
        <w:rPr>
          <w:rStyle w:val="apple-converted-space"/>
          <w:rFonts w:ascii="Arial" w:hAnsi="Arial" w:cs="Arial"/>
          <w:sz w:val="22"/>
          <w:szCs w:val="22"/>
        </w:rPr>
        <w:t> </w:t>
      </w:r>
      <w:r w:rsidRPr="00AE1259">
        <w:rPr>
          <w:rStyle w:val="HTMLTypewriter"/>
          <w:rFonts w:ascii="Arial" w:hAnsi="Arial" w:cs="Arial"/>
          <w:sz w:val="22"/>
          <w:szCs w:val="22"/>
          <w:bdr w:val="none" w:sz="0" w:space="0" w:color="auto" w:frame="1"/>
        </w:rPr>
        <w:t>else</w:t>
      </w:r>
      <w:r w:rsidRPr="00AE1259">
        <w:rPr>
          <w:rStyle w:val="apple-converted-space"/>
          <w:rFonts w:ascii="Arial" w:hAnsi="Arial" w:cs="Arial"/>
          <w:sz w:val="22"/>
          <w:szCs w:val="22"/>
        </w:rPr>
        <w:t> </w:t>
      </w:r>
      <w:r w:rsidRPr="00AE1259">
        <w:rPr>
          <w:rFonts w:ascii="Arial" w:hAnsi="Arial" w:cs="Arial"/>
          <w:sz w:val="22"/>
          <w:szCs w:val="22"/>
        </w:rPr>
        <w:t>are optional, and execute statements only when previous expressions in the</w:t>
      </w:r>
      <w:r w:rsidRPr="00AE1259">
        <w:rPr>
          <w:rStyle w:val="apple-converted-space"/>
          <w:rFonts w:ascii="Arial" w:hAnsi="Arial" w:cs="Arial"/>
          <w:sz w:val="22"/>
          <w:szCs w:val="22"/>
        </w:rPr>
        <w:t> </w:t>
      </w:r>
      <w:r w:rsidRPr="00AE1259">
        <w:rPr>
          <w:rStyle w:val="HTMLTypewriter"/>
          <w:rFonts w:ascii="Arial" w:hAnsi="Arial" w:cs="Arial"/>
          <w:sz w:val="22"/>
          <w:szCs w:val="22"/>
          <w:bdr w:val="none" w:sz="0" w:space="0" w:color="auto" w:frame="1"/>
        </w:rPr>
        <w:t>if</w:t>
      </w:r>
      <w:r w:rsidRPr="00AE1259">
        <w:rPr>
          <w:rStyle w:val="apple-converted-space"/>
          <w:rFonts w:ascii="Arial" w:hAnsi="Arial" w:cs="Arial"/>
          <w:sz w:val="22"/>
          <w:szCs w:val="22"/>
        </w:rPr>
        <w:t> </w:t>
      </w:r>
      <w:r w:rsidRPr="00AE1259">
        <w:rPr>
          <w:rFonts w:ascii="Arial" w:hAnsi="Arial" w:cs="Arial"/>
          <w:sz w:val="22"/>
          <w:szCs w:val="22"/>
        </w:rPr>
        <w:t>block are false. An</w:t>
      </w:r>
      <w:r w:rsidRPr="00AE1259">
        <w:rPr>
          <w:rStyle w:val="apple-converted-space"/>
          <w:rFonts w:ascii="Arial" w:hAnsi="Arial" w:cs="Arial"/>
          <w:sz w:val="22"/>
          <w:szCs w:val="22"/>
        </w:rPr>
        <w:t> </w:t>
      </w:r>
      <w:r w:rsidRPr="00AE1259">
        <w:rPr>
          <w:rStyle w:val="HTMLTypewriter"/>
          <w:rFonts w:ascii="Arial" w:hAnsi="Arial" w:cs="Arial"/>
          <w:sz w:val="22"/>
          <w:szCs w:val="22"/>
          <w:bdr w:val="none" w:sz="0" w:space="0" w:color="auto" w:frame="1"/>
        </w:rPr>
        <w:t>if</w:t>
      </w:r>
      <w:r w:rsidRPr="00AE1259">
        <w:rPr>
          <w:rStyle w:val="apple-converted-space"/>
          <w:rFonts w:ascii="Arial" w:hAnsi="Arial" w:cs="Arial"/>
          <w:sz w:val="22"/>
          <w:szCs w:val="22"/>
        </w:rPr>
        <w:t> </w:t>
      </w:r>
      <w:r w:rsidRPr="00AE1259">
        <w:rPr>
          <w:rFonts w:ascii="Arial" w:hAnsi="Arial" w:cs="Arial"/>
          <w:sz w:val="22"/>
          <w:szCs w:val="22"/>
        </w:rPr>
        <w:t>block can include multiple</w:t>
      </w:r>
      <w:r w:rsidRPr="00AE1259">
        <w:rPr>
          <w:rStyle w:val="apple-converted-space"/>
          <w:rFonts w:ascii="Arial" w:hAnsi="Arial" w:cs="Arial"/>
          <w:sz w:val="22"/>
          <w:szCs w:val="22"/>
        </w:rPr>
        <w:t> </w:t>
      </w:r>
      <w:r w:rsidRPr="00AE1259">
        <w:rPr>
          <w:rStyle w:val="HTMLTypewriter"/>
          <w:rFonts w:ascii="Arial" w:hAnsi="Arial" w:cs="Arial"/>
          <w:sz w:val="22"/>
          <w:szCs w:val="22"/>
          <w:bdr w:val="none" w:sz="0" w:space="0" w:color="auto" w:frame="1"/>
        </w:rPr>
        <w:t>elseif</w:t>
      </w:r>
      <w:r w:rsidRPr="00AE1259">
        <w:rPr>
          <w:rStyle w:val="apple-converted-space"/>
          <w:rFonts w:ascii="Arial" w:hAnsi="Arial" w:cs="Arial"/>
          <w:sz w:val="22"/>
          <w:szCs w:val="22"/>
        </w:rPr>
        <w:t> </w:t>
      </w:r>
      <w:r w:rsidRPr="00AE1259">
        <w:rPr>
          <w:rFonts w:ascii="Arial" w:hAnsi="Arial" w:cs="Arial"/>
          <w:sz w:val="22"/>
          <w:szCs w:val="22"/>
        </w:rPr>
        <w:t>statements.</w:t>
      </w:r>
    </w:p>
    <w:p w:rsidR="00103C69" w:rsidRPr="00AE1259" w:rsidRDefault="00103C69" w:rsidP="00103C69">
      <w:pPr>
        <w:pStyle w:val="NormalWeb"/>
        <w:spacing w:before="0" w:beforeAutospacing="0" w:after="125" w:afterAutospacing="0" w:line="213" w:lineRule="atLeast"/>
        <w:jc w:val="both"/>
        <w:textAlignment w:val="baseline"/>
        <w:rPr>
          <w:rFonts w:ascii="Arial" w:hAnsi="Arial" w:cs="Arial"/>
          <w:sz w:val="22"/>
          <w:szCs w:val="22"/>
        </w:rPr>
      </w:pPr>
      <w:r w:rsidRPr="00AE1259">
        <w:rPr>
          <w:rFonts w:ascii="Arial" w:hAnsi="Arial" w:cs="Arial"/>
          <w:sz w:val="22"/>
          <w:szCs w:val="22"/>
        </w:rPr>
        <w:lastRenderedPageBreak/>
        <w:t>An evaluated expression is true when the result is nonempty and contains all nonzero elements (logical or real numeric). Otherwise, the expression is false.</w:t>
      </w:r>
    </w:p>
    <w:p w:rsidR="005758C0" w:rsidRDefault="002C4B4B" w:rsidP="00103C69">
      <w:pPr>
        <w:autoSpaceDE w:val="0"/>
        <w:autoSpaceDN w:val="0"/>
        <w:adjustRightInd w:val="0"/>
        <w:spacing w:after="0" w:line="240" w:lineRule="auto"/>
        <w:jc w:val="both"/>
        <w:rPr>
          <w:rFonts w:ascii="Arial" w:hAnsi="Arial" w:cs="Arial"/>
          <w:b/>
        </w:rPr>
      </w:pPr>
      <w:r>
        <w:rPr>
          <w:rFonts w:ascii="Arial" w:hAnsi="Arial" w:cs="Arial"/>
          <w:b/>
        </w:rPr>
        <w:t>Solutions to Lab Task 5:</w:t>
      </w:r>
    </w:p>
    <w:p w:rsidR="002C4B4B" w:rsidRDefault="002C4B4B" w:rsidP="002C4B4B">
      <w:pPr>
        <w:autoSpaceDE w:val="0"/>
        <w:autoSpaceDN w:val="0"/>
        <w:adjustRightInd w:val="0"/>
        <w:spacing w:after="0" w:line="240" w:lineRule="auto"/>
        <w:jc w:val="center"/>
        <w:rPr>
          <w:rFonts w:ascii="Arial" w:hAnsi="Arial" w:cs="Arial"/>
          <w:b/>
        </w:rPr>
      </w:pPr>
      <w:r w:rsidRPr="002C4B4B">
        <w:rPr>
          <w:rFonts w:ascii="Arial" w:hAnsi="Arial" w:cs="Arial"/>
          <w:b/>
          <w:noProof/>
        </w:rPr>
        <w:drawing>
          <wp:inline distT="0" distB="0" distL="0" distR="0">
            <wp:extent cx="3209925" cy="1678940"/>
            <wp:effectExtent l="0" t="0" r="9525" b="0"/>
            <wp:docPr id="18" name="Picture 18" descr="D:\Semester 4\Signals and Systems\Labs\Lab 1\1.2.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emester 4\Signals and Systems\Labs\Lab 1\1.2.5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0910" cy="1700377"/>
                    </a:xfrm>
                    <a:prstGeom prst="rect">
                      <a:avLst/>
                    </a:prstGeom>
                    <a:noFill/>
                    <a:ln>
                      <a:noFill/>
                    </a:ln>
                  </pic:spPr>
                </pic:pic>
              </a:graphicData>
            </a:graphic>
          </wp:inline>
        </w:drawing>
      </w:r>
      <w:r w:rsidRPr="002C4B4B">
        <w:rPr>
          <w:rFonts w:ascii="Arial" w:hAnsi="Arial" w:cs="Arial"/>
          <w:b/>
          <w:noProof/>
        </w:rPr>
        <w:drawing>
          <wp:inline distT="0" distB="0" distL="0" distR="0">
            <wp:extent cx="2266950" cy="2201478"/>
            <wp:effectExtent l="0" t="0" r="0" b="8890"/>
            <wp:docPr id="19" name="Picture 19" descr="D:\Semester 4\Signals and Systems\Labs\Lab 1\1.2.5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emester 4\Signals and Systems\Labs\Lab 1\1.2.5z.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9905" cy="2214059"/>
                    </a:xfrm>
                    <a:prstGeom prst="rect">
                      <a:avLst/>
                    </a:prstGeom>
                    <a:noFill/>
                    <a:ln>
                      <a:noFill/>
                    </a:ln>
                  </pic:spPr>
                </pic:pic>
              </a:graphicData>
            </a:graphic>
          </wp:inline>
        </w:drawing>
      </w:r>
    </w:p>
    <w:p w:rsidR="002C4B4B" w:rsidRDefault="002C4B4B" w:rsidP="002C4B4B">
      <w:pPr>
        <w:autoSpaceDE w:val="0"/>
        <w:autoSpaceDN w:val="0"/>
        <w:adjustRightInd w:val="0"/>
        <w:spacing w:after="0" w:line="240" w:lineRule="auto"/>
        <w:jc w:val="center"/>
        <w:rPr>
          <w:rFonts w:ascii="Arial" w:hAnsi="Arial" w:cs="Arial"/>
          <w:b/>
        </w:rPr>
      </w:pPr>
      <w:r w:rsidRPr="002C4B4B">
        <w:rPr>
          <w:rFonts w:ascii="Arial" w:hAnsi="Arial" w:cs="Arial"/>
          <w:b/>
          <w:noProof/>
        </w:rPr>
        <w:drawing>
          <wp:inline distT="0" distB="0" distL="0" distR="0">
            <wp:extent cx="5029200" cy="2000061"/>
            <wp:effectExtent l="0" t="0" r="0" b="635"/>
            <wp:docPr id="20" name="Picture 20" descr="D:\Semester 4\Signals and Systems\Labs\Lab 1\1.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emester 4\Signals and Systems\Labs\Lab 1\1.2.5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6360" cy="2002909"/>
                    </a:xfrm>
                    <a:prstGeom prst="rect">
                      <a:avLst/>
                    </a:prstGeom>
                    <a:noFill/>
                    <a:ln>
                      <a:noFill/>
                    </a:ln>
                  </pic:spPr>
                </pic:pic>
              </a:graphicData>
            </a:graphic>
          </wp:inline>
        </w:drawing>
      </w:r>
    </w:p>
    <w:p w:rsidR="00D36D32" w:rsidRPr="002C4B4B" w:rsidRDefault="00D36D32" w:rsidP="002C4B4B">
      <w:pPr>
        <w:autoSpaceDE w:val="0"/>
        <w:autoSpaceDN w:val="0"/>
        <w:adjustRightInd w:val="0"/>
        <w:spacing w:after="0" w:line="240" w:lineRule="auto"/>
        <w:jc w:val="center"/>
        <w:rPr>
          <w:rFonts w:ascii="Arial" w:hAnsi="Arial" w:cs="Arial"/>
          <w:b/>
        </w:rPr>
      </w:pPr>
    </w:p>
    <w:p w:rsidR="002C4B4B" w:rsidRPr="00AE1259" w:rsidRDefault="002C4B4B" w:rsidP="00103C69">
      <w:pPr>
        <w:autoSpaceDE w:val="0"/>
        <w:autoSpaceDN w:val="0"/>
        <w:adjustRightInd w:val="0"/>
        <w:spacing w:after="0" w:line="240" w:lineRule="auto"/>
        <w:jc w:val="both"/>
        <w:rPr>
          <w:rFonts w:ascii="Arial" w:hAnsi="Arial" w:cs="Arial"/>
        </w:rPr>
      </w:pPr>
    </w:p>
    <w:p w:rsidR="00221933" w:rsidRPr="00AE1259" w:rsidRDefault="00221933" w:rsidP="00103C69">
      <w:pPr>
        <w:jc w:val="both"/>
        <w:rPr>
          <w:rFonts w:ascii="Arial" w:hAnsi="Arial" w:cs="Arial"/>
        </w:rPr>
      </w:pPr>
      <w:r w:rsidRPr="00AE1259">
        <w:rPr>
          <w:rFonts w:ascii="Arial" w:hAnsi="Arial" w:cs="Arial"/>
          <w:b/>
        </w:rPr>
        <w:t>Best Resource</w:t>
      </w:r>
      <w:r w:rsidR="00103C69" w:rsidRPr="00AE1259">
        <w:rPr>
          <w:rFonts w:ascii="Arial" w:hAnsi="Arial" w:cs="Arial"/>
          <w:b/>
        </w:rPr>
        <w:t xml:space="preserve"> or learning MATLAB</w:t>
      </w:r>
      <w:r w:rsidRPr="00AE1259">
        <w:rPr>
          <w:rFonts w:ascii="Arial" w:hAnsi="Arial" w:cs="Arial"/>
          <w:b/>
        </w:rPr>
        <w:t>: For getting familiar with MATLAB operations, matrices, arrays, loops and plots etc., go to the link given below which contain official documentation on mathworks with name “Getting Started with MATLAB”</w:t>
      </w:r>
      <w:r w:rsidR="00AE1259">
        <w:rPr>
          <w:rFonts w:ascii="Arial" w:hAnsi="Arial" w:cs="Arial"/>
          <w:b/>
        </w:rPr>
        <w:t xml:space="preserve">  </w:t>
      </w:r>
      <w:r w:rsidRPr="00AE1259">
        <w:rPr>
          <w:rStyle w:val="HTMLCite"/>
          <w:rFonts w:ascii="Arial" w:hAnsi="Arial" w:cs="Arial"/>
          <w:i w:val="0"/>
          <w:iCs w:val="0"/>
          <w:color w:val="006621"/>
          <w:sz w:val="18"/>
          <w:szCs w:val="18"/>
          <w:shd w:val="clear" w:color="auto" w:fill="FFFFFF"/>
        </w:rPr>
        <w:t>www.mathworks.com/help/pdf_doc/</w:t>
      </w:r>
      <w:r w:rsidRPr="00AE1259">
        <w:rPr>
          <w:rStyle w:val="HTMLCite"/>
          <w:rFonts w:ascii="Arial" w:hAnsi="Arial" w:cs="Arial"/>
          <w:b/>
          <w:bCs/>
          <w:i w:val="0"/>
          <w:iCs w:val="0"/>
          <w:color w:val="006621"/>
          <w:sz w:val="18"/>
          <w:szCs w:val="18"/>
          <w:shd w:val="clear" w:color="auto" w:fill="FFFFFF"/>
        </w:rPr>
        <w:t>matlab</w:t>
      </w:r>
      <w:r w:rsidRPr="00AE1259">
        <w:rPr>
          <w:rStyle w:val="HTMLCite"/>
          <w:rFonts w:ascii="Arial" w:hAnsi="Arial" w:cs="Arial"/>
          <w:i w:val="0"/>
          <w:iCs w:val="0"/>
          <w:color w:val="006621"/>
          <w:sz w:val="18"/>
          <w:szCs w:val="18"/>
          <w:shd w:val="clear" w:color="auto" w:fill="FFFFFF"/>
        </w:rPr>
        <w:t>/</w:t>
      </w:r>
      <w:r w:rsidRPr="00AE1259">
        <w:rPr>
          <w:rStyle w:val="HTMLCite"/>
          <w:rFonts w:ascii="Arial" w:hAnsi="Arial" w:cs="Arial"/>
          <w:b/>
          <w:bCs/>
          <w:i w:val="0"/>
          <w:iCs w:val="0"/>
          <w:color w:val="006621"/>
          <w:sz w:val="18"/>
          <w:szCs w:val="18"/>
          <w:shd w:val="clear" w:color="auto" w:fill="FFFFFF"/>
        </w:rPr>
        <w:t>getstart</w:t>
      </w:r>
      <w:r w:rsidRPr="00AE1259">
        <w:rPr>
          <w:rStyle w:val="HTMLCite"/>
          <w:rFonts w:ascii="Arial" w:hAnsi="Arial" w:cs="Arial"/>
          <w:i w:val="0"/>
          <w:iCs w:val="0"/>
          <w:color w:val="006621"/>
          <w:sz w:val="18"/>
          <w:szCs w:val="18"/>
          <w:shd w:val="clear" w:color="auto" w:fill="FFFFFF"/>
        </w:rPr>
        <w:t>.pdf</w:t>
      </w:r>
      <w:r w:rsidRPr="00AE1259">
        <w:rPr>
          <w:rFonts w:ascii="Arial" w:hAnsi="Arial" w:cs="Arial"/>
          <w:color w:val="666666"/>
          <w:shd w:val="clear" w:color="auto" w:fill="FFFFFF"/>
        </w:rPr>
        <w:t>‎</w:t>
      </w:r>
    </w:p>
    <w:sectPr w:rsidR="00221933" w:rsidRPr="00AE1259" w:rsidSect="00D01C9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BEF" w:rsidRDefault="00BA7BEF" w:rsidP="00BD59F3">
      <w:pPr>
        <w:spacing w:after="0" w:line="240" w:lineRule="auto"/>
      </w:pPr>
      <w:r>
        <w:separator/>
      </w:r>
    </w:p>
  </w:endnote>
  <w:endnote w:type="continuationSeparator" w:id="0">
    <w:p w:rsidR="00BA7BEF" w:rsidRDefault="00BA7BEF"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9F42CF">
      <w:fldChar w:fldCharType="begin"/>
    </w:r>
    <w:r>
      <w:instrText xml:space="preserve"> PAGE   \* MERGEFORMAT </w:instrText>
    </w:r>
    <w:r w:rsidR="009F42CF">
      <w:fldChar w:fldCharType="separate"/>
    </w:r>
    <w:r w:rsidR="00934219" w:rsidRPr="00934219">
      <w:rPr>
        <w:rFonts w:ascii="Cambria" w:hAnsi="Cambria"/>
        <w:noProof/>
      </w:rPr>
      <w:t>1</w:t>
    </w:r>
    <w:r w:rsidR="009F42CF">
      <w:rPr>
        <w:rFonts w:ascii="Cambria" w:hAnsi="Cambria"/>
        <w:noProof/>
      </w:rPr>
      <w:fldChar w:fldCharType="end"/>
    </w:r>
  </w:p>
  <w:p w:rsidR="0065121E" w:rsidRDefault="00651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BEF" w:rsidRDefault="00BA7BEF" w:rsidP="00BD59F3">
      <w:pPr>
        <w:spacing w:after="0" w:line="240" w:lineRule="auto"/>
      </w:pPr>
      <w:r>
        <w:separator/>
      </w:r>
    </w:p>
  </w:footnote>
  <w:footnote w:type="continuationSeparator" w:id="0">
    <w:p w:rsidR="00BA7BEF" w:rsidRDefault="00BA7BEF" w:rsidP="00BD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pPr>
      <w:pStyle w:val="Header"/>
    </w:pPr>
    <w:r>
      <w:rPr>
        <w:noProof/>
      </w:rPr>
      <w:drawing>
        <wp:inline distT="0" distB="0" distL="0" distR="0" wp14:anchorId="356DF594" wp14:editId="5672ECCE">
          <wp:extent cx="5823751" cy="683580"/>
          <wp:effectExtent l="19050" t="0" r="5549"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34619"/>
    <w:multiLevelType w:val="hybridMultilevel"/>
    <w:tmpl w:val="F29A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5" w15:restartNumberingAfterBreak="0">
    <w:nsid w:val="49A454C7"/>
    <w:multiLevelType w:val="hybridMultilevel"/>
    <w:tmpl w:val="2A76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0" w15:restartNumberingAfterBreak="0">
    <w:nsid w:val="6F2C4D7F"/>
    <w:multiLevelType w:val="hybridMultilevel"/>
    <w:tmpl w:val="70888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3"/>
  </w:num>
  <w:num w:numId="6">
    <w:abstractNumId w:val="9"/>
  </w:num>
  <w:num w:numId="7">
    <w:abstractNumId w:val="8"/>
  </w:num>
  <w:num w:numId="8">
    <w:abstractNumId w:val="0"/>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9F3"/>
    <w:rsid w:val="000016B0"/>
    <w:rsid w:val="000020C3"/>
    <w:rsid w:val="00103C69"/>
    <w:rsid w:val="00175857"/>
    <w:rsid w:val="00177D23"/>
    <w:rsid w:val="001A2D5E"/>
    <w:rsid w:val="001D17C8"/>
    <w:rsid w:val="001F26B0"/>
    <w:rsid w:val="002116B6"/>
    <w:rsid w:val="00221933"/>
    <w:rsid w:val="0024279F"/>
    <w:rsid w:val="002C4B4B"/>
    <w:rsid w:val="002D3E3C"/>
    <w:rsid w:val="002F2B02"/>
    <w:rsid w:val="003130FA"/>
    <w:rsid w:val="003562C5"/>
    <w:rsid w:val="003601EA"/>
    <w:rsid w:val="00366FFD"/>
    <w:rsid w:val="00386713"/>
    <w:rsid w:val="003915A4"/>
    <w:rsid w:val="003D5A85"/>
    <w:rsid w:val="003F2003"/>
    <w:rsid w:val="0040601D"/>
    <w:rsid w:val="00442737"/>
    <w:rsid w:val="004764EE"/>
    <w:rsid w:val="00486A92"/>
    <w:rsid w:val="004C0A02"/>
    <w:rsid w:val="004F5405"/>
    <w:rsid w:val="00523032"/>
    <w:rsid w:val="005647D1"/>
    <w:rsid w:val="005758C0"/>
    <w:rsid w:val="00627DAC"/>
    <w:rsid w:val="0065121E"/>
    <w:rsid w:val="006B6D57"/>
    <w:rsid w:val="006F1761"/>
    <w:rsid w:val="007079BA"/>
    <w:rsid w:val="00741F3B"/>
    <w:rsid w:val="00753300"/>
    <w:rsid w:val="00834AEE"/>
    <w:rsid w:val="008500DF"/>
    <w:rsid w:val="00867273"/>
    <w:rsid w:val="00885B9D"/>
    <w:rsid w:val="008C39FE"/>
    <w:rsid w:val="009026BE"/>
    <w:rsid w:val="00934219"/>
    <w:rsid w:val="00952BC2"/>
    <w:rsid w:val="00961AC9"/>
    <w:rsid w:val="009877FA"/>
    <w:rsid w:val="00997999"/>
    <w:rsid w:val="009B74E0"/>
    <w:rsid w:val="009C1D2F"/>
    <w:rsid w:val="009C710D"/>
    <w:rsid w:val="009D4522"/>
    <w:rsid w:val="009F42CF"/>
    <w:rsid w:val="009F45F5"/>
    <w:rsid w:val="00A346BE"/>
    <w:rsid w:val="00AC321C"/>
    <w:rsid w:val="00AE1259"/>
    <w:rsid w:val="00AF1807"/>
    <w:rsid w:val="00B1388D"/>
    <w:rsid w:val="00B316FA"/>
    <w:rsid w:val="00B32518"/>
    <w:rsid w:val="00B457D2"/>
    <w:rsid w:val="00B51A5B"/>
    <w:rsid w:val="00B8117F"/>
    <w:rsid w:val="00B850DE"/>
    <w:rsid w:val="00BA7BEF"/>
    <w:rsid w:val="00BB6CE5"/>
    <w:rsid w:val="00BD59F3"/>
    <w:rsid w:val="00C44319"/>
    <w:rsid w:val="00CA7FCD"/>
    <w:rsid w:val="00CD611D"/>
    <w:rsid w:val="00CF7279"/>
    <w:rsid w:val="00CF7FAA"/>
    <w:rsid w:val="00D01C9E"/>
    <w:rsid w:val="00D15806"/>
    <w:rsid w:val="00D229AD"/>
    <w:rsid w:val="00D36D32"/>
    <w:rsid w:val="00D549A6"/>
    <w:rsid w:val="00D60596"/>
    <w:rsid w:val="00DB5A64"/>
    <w:rsid w:val="00E06F65"/>
    <w:rsid w:val="00E81B22"/>
    <w:rsid w:val="00E8245F"/>
    <w:rsid w:val="00E87A01"/>
    <w:rsid w:val="00EE119D"/>
    <w:rsid w:val="00EF795B"/>
    <w:rsid w:val="00F0695C"/>
    <w:rsid w:val="00F22252"/>
    <w:rsid w:val="00FC6576"/>
    <w:rsid w:val="00FE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308E7"/>
  <w15:docId w15:val="{7B663867-2B5A-4D50-8E1C-CAAE37CE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9F3"/>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ABA28-A4D3-4CA6-9A22-426D2F1CC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4294441969</TotalTime>
  <Pages>14</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Muhammad Haris Rehman</cp:lastModifiedBy>
  <cp:revision>26</cp:revision>
  <dcterms:created xsi:type="dcterms:W3CDTF">2014-02-06T02:16:00Z</dcterms:created>
  <dcterms:modified xsi:type="dcterms:W3CDTF">2018-02-08T21:48:00Z</dcterms:modified>
</cp:coreProperties>
</file>